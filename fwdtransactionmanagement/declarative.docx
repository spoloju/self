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488" w:rsidRPr="00697488" w:rsidRDefault="00697488" w:rsidP="00697488">
      <w:pPr>
        <w:shd w:val="clear" w:color="auto" w:fill="FFFFFF"/>
        <w:spacing w:before="100" w:beforeAutospacing="1" w:after="145" w:line="240" w:lineRule="auto"/>
        <w:outlineLvl w:val="0"/>
        <w:rPr>
          <w:rFonts w:ascii="Signika Negative" w:eastAsia="Times New Roman" w:hAnsi="Signika Negative" w:cs="Times New Roman"/>
          <w:color w:val="000000"/>
          <w:kern w:val="36"/>
          <w:sz w:val="36"/>
          <w:szCs w:val="36"/>
        </w:rPr>
      </w:pPr>
      <w:r w:rsidRPr="00697488">
        <w:rPr>
          <w:rFonts w:ascii="Signika Negative" w:eastAsia="Times New Roman" w:hAnsi="Signika Negative" w:cs="Times New Roman"/>
          <w:color w:val="000000"/>
          <w:kern w:val="36"/>
          <w:sz w:val="36"/>
          <w:szCs w:val="36"/>
        </w:rPr>
        <w:t>Spring Declarative Transaction Management Example</w:t>
      </w:r>
    </w:p>
    <w:p w:rsidR="00697488" w:rsidRPr="00697488" w:rsidRDefault="00697488" w:rsidP="00697488">
      <w:pPr>
        <w:shd w:val="clear" w:color="auto" w:fill="FFFFFF"/>
        <w:spacing w:after="0" w:line="194" w:lineRule="atLeast"/>
        <w:rPr>
          <w:rFonts w:ascii="Open Sans" w:eastAsia="Times New Roman" w:hAnsi="Open Sans" w:cs="Times New Roman"/>
          <w:color w:val="999999"/>
          <w:sz w:val="17"/>
          <w:szCs w:val="17"/>
        </w:rPr>
      </w:pPr>
      <w:ins w:id="0" w:author="Unknown">
        <w:r w:rsidRPr="00697488">
          <w:rPr>
            <w:rFonts w:ascii="Times New Roman" w:eastAsia="Times New Roman" w:hAnsi="Times New Roman" w:cs="Times New Roman"/>
            <w:sz w:val="24"/>
            <w:szCs w:val="24"/>
          </w:rPr>
          <w:pict/>
        </w:r>
      </w:ins>
      <w:r w:rsidRPr="00697488">
        <w:rPr>
          <w:rFonts w:ascii="Times New Roman" w:eastAsia="Times New Roman" w:hAnsi="Times New Roman" w:cs="Times New Roman"/>
          <w:sz w:val="24"/>
          <w:szCs w:val="24"/>
        </w:rPr>
        <w:pict/>
      </w:r>
      <w:hyperlink r:id="rId5" w:history="1">
        <w:r w:rsidRPr="00697488">
          <w:rPr>
            <w:rFonts w:ascii="Source Sans Pro" w:eastAsia="Times New Roman" w:hAnsi="Source Sans Pro" w:cs="Times New Roman"/>
            <w:b/>
            <w:bCs/>
            <w:color w:val="FFFFFF"/>
            <w:sz w:val="19"/>
            <w:szCs w:val="19"/>
            <w:shd w:val="clear" w:color="auto" w:fill="1DAF3F"/>
          </w:rPr>
          <w:t>Previous</w:t>
        </w:r>
      </w:hyperlink>
      <w:r w:rsidRPr="00697488">
        <w:rPr>
          <w:rFonts w:ascii="Open Sans" w:eastAsia="Times New Roman" w:hAnsi="Open Sans" w:cs="Times New Roman"/>
          <w:color w:val="999999"/>
          <w:sz w:val="17"/>
          <w:szCs w:val="17"/>
        </w:rPr>
        <w:t xml:space="preserve"> </w:t>
      </w:r>
    </w:p>
    <w:p w:rsidR="00697488" w:rsidRPr="00697488" w:rsidRDefault="00697488" w:rsidP="00697488">
      <w:pPr>
        <w:shd w:val="clear" w:color="auto" w:fill="FFFFFF"/>
        <w:spacing w:line="194" w:lineRule="atLeast"/>
        <w:jc w:val="right"/>
        <w:rPr>
          <w:rFonts w:ascii="Open Sans" w:eastAsia="Times New Roman" w:hAnsi="Open Sans" w:cs="Times New Roman"/>
          <w:color w:val="999999"/>
          <w:sz w:val="17"/>
          <w:szCs w:val="17"/>
        </w:rPr>
      </w:pPr>
      <w:hyperlink r:id="rId6" w:history="1">
        <w:r w:rsidRPr="00697488">
          <w:rPr>
            <w:rFonts w:ascii="Source Sans Pro" w:eastAsia="Times New Roman" w:hAnsi="Source Sans Pro" w:cs="Times New Roman"/>
            <w:b/>
            <w:bCs/>
            <w:color w:val="FFFFFF"/>
            <w:sz w:val="19"/>
            <w:szCs w:val="19"/>
            <w:shd w:val="clear" w:color="auto" w:fill="1DAF3F"/>
          </w:rPr>
          <w:t>Next</w:t>
        </w:r>
      </w:hyperlink>
      <w:r w:rsidRPr="00697488">
        <w:rPr>
          <w:rFonts w:ascii="Open Sans" w:eastAsia="Times New Roman" w:hAnsi="Open Sans" w:cs="Times New Roman"/>
          <w:color w:val="999999"/>
          <w:sz w:val="17"/>
          <w:szCs w:val="17"/>
        </w:rPr>
        <w:t xml:space="preserve"> </w:t>
      </w:r>
    </w:p>
    <w:p w:rsidR="00697488" w:rsidRPr="00697488" w:rsidRDefault="00697488" w:rsidP="00697488">
      <w:pPr>
        <w:shd w:val="clear" w:color="auto" w:fill="FFFFFF"/>
        <w:spacing w:after="0"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b/>
          <w:bCs/>
          <w:color w:val="000000"/>
          <w:sz w:val="17"/>
          <w:szCs w:val="17"/>
        </w:rPr>
        <w:t xml:space="preserve">Declarative </w:t>
      </w:r>
      <w:r w:rsidRPr="00697488">
        <w:rPr>
          <w:rFonts w:ascii="Open Sans" w:eastAsia="Times New Roman" w:hAnsi="Open Sans" w:cs="Times New Roman"/>
          <w:color w:val="000000"/>
          <w:sz w:val="17"/>
          <w:szCs w:val="17"/>
        </w:rPr>
        <w:t xml:space="preserve">transaction management is the most common </w:t>
      </w:r>
      <w:proofErr w:type="gramStart"/>
      <w:r w:rsidRPr="00697488">
        <w:rPr>
          <w:rFonts w:ascii="Open Sans" w:eastAsia="Times New Roman" w:hAnsi="Open Sans" w:cs="Times New Roman"/>
          <w:color w:val="000000"/>
          <w:sz w:val="17"/>
          <w:szCs w:val="17"/>
        </w:rPr>
        <w:t>Spring</w:t>
      </w:r>
      <w:proofErr w:type="gramEnd"/>
      <w:r w:rsidRPr="00697488">
        <w:rPr>
          <w:rFonts w:ascii="Open Sans" w:eastAsia="Times New Roman" w:hAnsi="Open Sans" w:cs="Times New Roman"/>
          <w:color w:val="000000"/>
          <w:sz w:val="17"/>
          <w:szCs w:val="17"/>
        </w:rPr>
        <w:t xml:space="preserve"> implementation as it has the least impact on application code. The XML declarative approach configures the transaction attributes in a </w:t>
      </w:r>
      <w:proofErr w:type="gramStart"/>
      <w:r w:rsidRPr="00697488">
        <w:rPr>
          <w:rFonts w:ascii="Open Sans" w:eastAsia="Times New Roman" w:hAnsi="Open Sans" w:cs="Times New Roman"/>
          <w:color w:val="000000"/>
          <w:sz w:val="17"/>
          <w:szCs w:val="17"/>
        </w:rPr>
        <w:t>Spring</w:t>
      </w:r>
      <w:proofErr w:type="gramEnd"/>
      <w:r w:rsidRPr="00697488">
        <w:rPr>
          <w:rFonts w:ascii="Open Sans" w:eastAsia="Times New Roman" w:hAnsi="Open Sans" w:cs="Times New Roman"/>
          <w:color w:val="000000"/>
          <w:sz w:val="17"/>
          <w:szCs w:val="17"/>
        </w:rPr>
        <w:t xml:space="preserve"> bean configuration file. Declarative transaction management in </w:t>
      </w:r>
      <w:proofErr w:type="gramStart"/>
      <w:r w:rsidRPr="00697488">
        <w:rPr>
          <w:rFonts w:ascii="Open Sans" w:eastAsia="Times New Roman" w:hAnsi="Open Sans" w:cs="Times New Roman"/>
          <w:color w:val="000000"/>
          <w:sz w:val="17"/>
          <w:szCs w:val="17"/>
        </w:rPr>
        <w:t>Spring</w:t>
      </w:r>
      <w:proofErr w:type="gramEnd"/>
      <w:r w:rsidRPr="00697488">
        <w:rPr>
          <w:rFonts w:ascii="Open Sans" w:eastAsia="Times New Roman" w:hAnsi="Open Sans" w:cs="Times New Roman"/>
          <w:color w:val="000000"/>
          <w:sz w:val="17"/>
          <w:szCs w:val="17"/>
        </w:rPr>
        <w:t xml:space="preserve"> has the advantage of being less invasive. There is no need for changing application code when using declarative transactions. All you have to do is to modify the application context.</w:t>
      </w:r>
    </w:p>
    <w:p w:rsidR="00697488" w:rsidRPr="00697488" w:rsidRDefault="00697488" w:rsidP="00697488">
      <w:pPr>
        <w:shd w:val="clear" w:color="auto" w:fill="F2F9FC"/>
        <w:spacing w:after="0"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pict/>
      </w:r>
      <w:r w:rsidRPr="00697488">
        <w:rPr>
          <w:rFonts w:ascii="Open Sans" w:eastAsia="Times New Roman" w:hAnsi="Open Sans" w:cs="Times New Roman"/>
          <w:color w:val="000000"/>
          <w:sz w:val="17"/>
          <w:szCs w:val="17"/>
        </w:rPr>
        <w:pict/>
      </w:r>
      <w:r w:rsidRPr="00697488">
        <w:rPr>
          <w:rFonts w:ascii="Open Sans" w:eastAsia="Times New Roman" w:hAnsi="Open Sans" w:cs="Times New Roman"/>
          <w:b/>
          <w:bCs/>
          <w:color w:val="FF0000"/>
          <w:sz w:val="48"/>
          <w:szCs w:val="48"/>
        </w:rPr>
        <w:t>Popular Tutorials</w:t>
      </w:r>
    </w:p>
    <w:p w:rsidR="00697488" w:rsidRPr="00697488" w:rsidRDefault="00697488" w:rsidP="00697488">
      <w:pPr>
        <w:numPr>
          <w:ilvl w:val="0"/>
          <w:numId w:val="1"/>
        </w:numPr>
        <w:shd w:val="clear" w:color="auto" w:fill="F2F9FC"/>
        <w:spacing w:before="100" w:beforeAutospacing="1" w:after="100" w:afterAutospacing="1" w:line="240" w:lineRule="auto"/>
        <w:rPr>
          <w:rFonts w:ascii="Open Sans" w:eastAsia="Times New Roman" w:hAnsi="Open Sans" w:cs="Times New Roman"/>
          <w:color w:val="000000"/>
          <w:sz w:val="17"/>
          <w:szCs w:val="17"/>
        </w:rPr>
      </w:pPr>
      <w:hyperlink r:id="rId7" w:history="1">
        <w:r w:rsidRPr="00697488">
          <w:rPr>
            <w:rFonts w:ascii="Open Sans" w:eastAsia="Times New Roman" w:hAnsi="Open Sans" w:cs="Times New Roman"/>
            <w:b/>
            <w:bCs/>
            <w:i/>
            <w:iCs/>
            <w:color w:val="55DBCB"/>
            <w:sz w:val="17"/>
          </w:rPr>
          <w:t xml:space="preserve">Spring Tutorial </w:t>
        </w:r>
      </w:hyperlink>
    </w:p>
    <w:p w:rsidR="00697488" w:rsidRPr="00697488" w:rsidRDefault="00697488" w:rsidP="00697488">
      <w:pPr>
        <w:numPr>
          <w:ilvl w:val="0"/>
          <w:numId w:val="1"/>
        </w:numPr>
        <w:shd w:val="clear" w:color="auto" w:fill="F2F9FC"/>
        <w:spacing w:before="100" w:beforeAutospacing="1" w:after="100" w:afterAutospacing="1" w:line="240" w:lineRule="auto"/>
        <w:rPr>
          <w:rFonts w:ascii="Open Sans" w:eastAsia="Times New Roman" w:hAnsi="Open Sans" w:cs="Times New Roman"/>
          <w:color w:val="000000"/>
          <w:sz w:val="17"/>
          <w:szCs w:val="17"/>
        </w:rPr>
      </w:pPr>
      <w:hyperlink r:id="rId8" w:history="1">
        <w:r w:rsidRPr="00697488">
          <w:rPr>
            <w:rFonts w:ascii="Open Sans" w:eastAsia="Times New Roman" w:hAnsi="Open Sans" w:cs="Times New Roman"/>
            <w:b/>
            <w:bCs/>
            <w:i/>
            <w:iCs/>
            <w:color w:val="55DBCB"/>
            <w:sz w:val="17"/>
          </w:rPr>
          <w:t xml:space="preserve">Spring MVC Web Tutorial </w:t>
        </w:r>
      </w:hyperlink>
    </w:p>
    <w:p w:rsidR="00697488" w:rsidRPr="00697488" w:rsidRDefault="00697488" w:rsidP="00697488">
      <w:pPr>
        <w:numPr>
          <w:ilvl w:val="0"/>
          <w:numId w:val="1"/>
        </w:numPr>
        <w:shd w:val="clear" w:color="auto" w:fill="F2F9FC"/>
        <w:spacing w:before="100" w:beforeAutospacing="1" w:after="100" w:afterAutospacing="1" w:line="240" w:lineRule="auto"/>
        <w:rPr>
          <w:rFonts w:ascii="Open Sans" w:eastAsia="Times New Roman" w:hAnsi="Open Sans" w:cs="Times New Roman"/>
          <w:color w:val="000000"/>
          <w:sz w:val="17"/>
          <w:szCs w:val="17"/>
        </w:rPr>
      </w:pPr>
      <w:hyperlink r:id="rId9" w:history="1">
        <w:r w:rsidRPr="00697488">
          <w:rPr>
            <w:rFonts w:ascii="Open Sans" w:eastAsia="Times New Roman" w:hAnsi="Open Sans" w:cs="Times New Roman"/>
            <w:b/>
            <w:bCs/>
            <w:color w:val="55DBCB"/>
            <w:sz w:val="17"/>
          </w:rPr>
          <w:t xml:space="preserve">Spring Boot Tutorial </w:t>
        </w:r>
      </w:hyperlink>
    </w:p>
    <w:p w:rsidR="00697488" w:rsidRPr="00697488" w:rsidRDefault="00697488" w:rsidP="00697488">
      <w:pPr>
        <w:numPr>
          <w:ilvl w:val="0"/>
          <w:numId w:val="1"/>
        </w:numPr>
        <w:shd w:val="clear" w:color="auto" w:fill="F2F9FC"/>
        <w:spacing w:before="100" w:beforeAutospacing="1" w:after="100" w:afterAutospacing="1" w:line="240" w:lineRule="auto"/>
        <w:rPr>
          <w:rFonts w:ascii="Open Sans" w:eastAsia="Times New Roman" w:hAnsi="Open Sans" w:cs="Times New Roman"/>
          <w:color w:val="000000"/>
          <w:sz w:val="17"/>
          <w:szCs w:val="17"/>
        </w:rPr>
      </w:pPr>
      <w:hyperlink r:id="rId10" w:history="1">
        <w:r w:rsidRPr="00697488">
          <w:rPr>
            <w:rFonts w:ascii="Open Sans" w:eastAsia="Times New Roman" w:hAnsi="Open Sans" w:cs="Times New Roman"/>
            <w:b/>
            <w:bCs/>
            <w:i/>
            <w:iCs/>
            <w:color w:val="55DBCB"/>
            <w:sz w:val="17"/>
          </w:rPr>
          <w:t>Spring Security Tutorial</w:t>
        </w:r>
      </w:hyperlink>
    </w:p>
    <w:p w:rsidR="00697488" w:rsidRPr="00697488" w:rsidRDefault="00697488" w:rsidP="00697488">
      <w:pPr>
        <w:numPr>
          <w:ilvl w:val="0"/>
          <w:numId w:val="1"/>
        </w:numPr>
        <w:shd w:val="clear" w:color="auto" w:fill="F2F9FC"/>
        <w:spacing w:before="100" w:beforeAutospacing="1" w:after="100" w:afterAutospacing="1" w:line="240" w:lineRule="auto"/>
        <w:rPr>
          <w:rFonts w:ascii="Open Sans" w:eastAsia="Times New Roman" w:hAnsi="Open Sans" w:cs="Times New Roman"/>
          <w:color w:val="000000"/>
          <w:sz w:val="17"/>
          <w:szCs w:val="17"/>
        </w:rPr>
      </w:pPr>
      <w:hyperlink r:id="rId11" w:history="1">
        <w:r w:rsidRPr="00697488">
          <w:rPr>
            <w:rFonts w:ascii="Open Sans" w:eastAsia="Times New Roman" w:hAnsi="Open Sans" w:cs="Times New Roman"/>
            <w:b/>
            <w:bCs/>
            <w:i/>
            <w:iCs/>
            <w:color w:val="55DBCB"/>
            <w:sz w:val="17"/>
          </w:rPr>
          <w:t>Spring AOP Tutorial</w:t>
        </w:r>
      </w:hyperlink>
    </w:p>
    <w:p w:rsidR="00697488" w:rsidRPr="00697488" w:rsidRDefault="00697488" w:rsidP="00697488">
      <w:pPr>
        <w:numPr>
          <w:ilvl w:val="0"/>
          <w:numId w:val="1"/>
        </w:numPr>
        <w:shd w:val="clear" w:color="auto" w:fill="F2F9FC"/>
        <w:spacing w:before="100" w:beforeAutospacing="1" w:after="100" w:afterAutospacing="1" w:line="240" w:lineRule="auto"/>
        <w:rPr>
          <w:rFonts w:ascii="Open Sans" w:eastAsia="Times New Roman" w:hAnsi="Open Sans" w:cs="Times New Roman"/>
          <w:color w:val="000000"/>
          <w:sz w:val="17"/>
          <w:szCs w:val="17"/>
        </w:rPr>
      </w:pPr>
      <w:hyperlink r:id="rId12" w:history="1">
        <w:r w:rsidRPr="00697488">
          <w:rPr>
            <w:rFonts w:ascii="Open Sans" w:eastAsia="Times New Roman" w:hAnsi="Open Sans" w:cs="Times New Roman"/>
            <w:b/>
            <w:bCs/>
            <w:i/>
            <w:iCs/>
            <w:color w:val="55DBCB"/>
            <w:sz w:val="17"/>
          </w:rPr>
          <w:t>Spring JDBC Tutorial</w:t>
        </w:r>
      </w:hyperlink>
    </w:p>
    <w:p w:rsidR="00697488" w:rsidRPr="00697488" w:rsidRDefault="00697488" w:rsidP="00697488">
      <w:pPr>
        <w:numPr>
          <w:ilvl w:val="0"/>
          <w:numId w:val="1"/>
        </w:numPr>
        <w:shd w:val="clear" w:color="auto" w:fill="F2F9FC"/>
        <w:spacing w:before="100" w:beforeAutospacing="1" w:after="100" w:afterAutospacing="1" w:line="240" w:lineRule="auto"/>
        <w:rPr>
          <w:rFonts w:ascii="Open Sans" w:eastAsia="Times New Roman" w:hAnsi="Open Sans" w:cs="Times New Roman"/>
          <w:color w:val="000000"/>
          <w:sz w:val="17"/>
          <w:szCs w:val="17"/>
        </w:rPr>
      </w:pPr>
      <w:hyperlink r:id="rId13" w:history="1">
        <w:r w:rsidRPr="00697488">
          <w:rPr>
            <w:rFonts w:ascii="Open Sans" w:eastAsia="Times New Roman" w:hAnsi="Open Sans" w:cs="Times New Roman"/>
            <w:b/>
            <w:bCs/>
            <w:i/>
            <w:iCs/>
            <w:color w:val="55DBCB"/>
            <w:sz w:val="17"/>
          </w:rPr>
          <w:t xml:space="preserve">Spring HATEOAS </w:t>
        </w:r>
      </w:hyperlink>
    </w:p>
    <w:p w:rsidR="00697488" w:rsidRPr="00697488" w:rsidRDefault="00697488" w:rsidP="00697488">
      <w:pPr>
        <w:numPr>
          <w:ilvl w:val="0"/>
          <w:numId w:val="1"/>
        </w:numPr>
        <w:shd w:val="clear" w:color="auto" w:fill="F2F9FC"/>
        <w:spacing w:before="100" w:beforeAutospacing="1" w:after="100" w:afterAutospacing="1" w:line="240" w:lineRule="auto"/>
        <w:rPr>
          <w:rFonts w:ascii="Open Sans" w:eastAsia="Times New Roman" w:hAnsi="Open Sans" w:cs="Times New Roman"/>
          <w:color w:val="000000"/>
          <w:sz w:val="17"/>
          <w:szCs w:val="17"/>
        </w:rPr>
      </w:pPr>
      <w:hyperlink r:id="rId14" w:history="1">
        <w:proofErr w:type="spellStart"/>
        <w:r w:rsidRPr="00697488">
          <w:rPr>
            <w:rFonts w:ascii="Open Sans" w:eastAsia="Times New Roman" w:hAnsi="Open Sans" w:cs="Times New Roman"/>
            <w:b/>
            <w:bCs/>
            <w:i/>
            <w:iCs/>
            <w:color w:val="55DBCB"/>
            <w:sz w:val="17"/>
          </w:rPr>
          <w:t>Microservices</w:t>
        </w:r>
        <w:proofErr w:type="spellEnd"/>
        <w:r w:rsidRPr="00697488">
          <w:rPr>
            <w:rFonts w:ascii="Open Sans" w:eastAsia="Times New Roman" w:hAnsi="Open Sans" w:cs="Times New Roman"/>
            <w:b/>
            <w:bCs/>
            <w:i/>
            <w:iCs/>
            <w:color w:val="55DBCB"/>
            <w:sz w:val="17"/>
          </w:rPr>
          <w:t xml:space="preserve"> with Spring Boot</w:t>
        </w:r>
      </w:hyperlink>
    </w:p>
    <w:p w:rsidR="00697488" w:rsidRPr="00697488" w:rsidRDefault="00697488" w:rsidP="00697488">
      <w:pPr>
        <w:numPr>
          <w:ilvl w:val="0"/>
          <w:numId w:val="1"/>
        </w:numPr>
        <w:shd w:val="clear" w:color="auto" w:fill="F2F9FC"/>
        <w:spacing w:before="100" w:beforeAutospacing="1" w:after="100" w:afterAutospacing="1" w:line="240" w:lineRule="auto"/>
        <w:rPr>
          <w:rFonts w:ascii="Open Sans" w:eastAsia="Times New Roman" w:hAnsi="Open Sans" w:cs="Times New Roman"/>
          <w:color w:val="000000"/>
          <w:sz w:val="17"/>
          <w:szCs w:val="17"/>
        </w:rPr>
      </w:pPr>
      <w:hyperlink r:id="rId15" w:history="1">
        <w:r w:rsidRPr="00697488">
          <w:rPr>
            <w:rFonts w:ascii="Open Sans" w:eastAsia="Times New Roman" w:hAnsi="Open Sans" w:cs="Times New Roman"/>
            <w:b/>
            <w:bCs/>
            <w:i/>
            <w:iCs/>
            <w:color w:val="55DBCB"/>
            <w:sz w:val="17"/>
          </w:rPr>
          <w:t xml:space="preserve">REST </w:t>
        </w:r>
        <w:proofErr w:type="spellStart"/>
        <w:r w:rsidRPr="00697488">
          <w:rPr>
            <w:rFonts w:ascii="Open Sans" w:eastAsia="Times New Roman" w:hAnsi="Open Sans" w:cs="Times New Roman"/>
            <w:b/>
            <w:bCs/>
            <w:i/>
            <w:iCs/>
            <w:color w:val="55DBCB"/>
            <w:sz w:val="17"/>
          </w:rPr>
          <w:t>Webservice</w:t>
        </w:r>
        <w:proofErr w:type="spellEnd"/>
        <w:r w:rsidRPr="00697488">
          <w:rPr>
            <w:rFonts w:ascii="Open Sans" w:eastAsia="Times New Roman" w:hAnsi="Open Sans" w:cs="Times New Roman"/>
            <w:b/>
            <w:bCs/>
            <w:color w:val="55DBCB"/>
            <w:sz w:val="17"/>
          </w:rPr>
          <w:t xml:space="preserve"> </w:t>
        </w:r>
      </w:hyperlink>
    </w:p>
    <w:p w:rsidR="00697488" w:rsidRPr="00697488" w:rsidRDefault="00697488" w:rsidP="00697488">
      <w:pPr>
        <w:numPr>
          <w:ilvl w:val="0"/>
          <w:numId w:val="1"/>
        </w:numPr>
        <w:shd w:val="clear" w:color="auto" w:fill="F2F9FC"/>
        <w:spacing w:before="100" w:beforeAutospacing="1" w:after="100" w:afterAutospacing="1" w:line="240" w:lineRule="auto"/>
        <w:rPr>
          <w:rFonts w:ascii="Open Sans" w:eastAsia="Times New Roman" w:hAnsi="Open Sans" w:cs="Times New Roman"/>
          <w:color w:val="000000"/>
          <w:sz w:val="17"/>
          <w:szCs w:val="17"/>
        </w:rPr>
      </w:pPr>
      <w:hyperlink r:id="rId16" w:history="1">
        <w:r w:rsidRPr="00697488">
          <w:rPr>
            <w:rFonts w:ascii="Open Sans" w:eastAsia="Times New Roman" w:hAnsi="Open Sans" w:cs="Times New Roman"/>
            <w:b/>
            <w:bCs/>
            <w:i/>
            <w:iCs/>
            <w:color w:val="55DBCB"/>
            <w:sz w:val="17"/>
          </w:rPr>
          <w:t xml:space="preserve">Core Java </w:t>
        </w:r>
      </w:hyperlink>
    </w:p>
    <w:p w:rsidR="00697488" w:rsidRPr="00697488" w:rsidRDefault="00697488" w:rsidP="00697488">
      <w:pPr>
        <w:numPr>
          <w:ilvl w:val="0"/>
          <w:numId w:val="1"/>
        </w:numPr>
        <w:shd w:val="clear" w:color="auto" w:fill="F2F9FC"/>
        <w:spacing w:before="100" w:beforeAutospacing="1" w:after="100" w:afterAutospacing="1" w:line="240" w:lineRule="auto"/>
        <w:rPr>
          <w:rFonts w:ascii="Open Sans" w:eastAsia="Times New Roman" w:hAnsi="Open Sans" w:cs="Times New Roman"/>
          <w:color w:val="000000"/>
          <w:sz w:val="17"/>
          <w:szCs w:val="17"/>
        </w:rPr>
      </w:pPr>
      <w:hyperlink r:id="rId17" w:history="1">
        <w:r w:rsidRPr="00697488">
          <w:rPr>
            <w:rFonts w:ascii="Open Sans" w:eastAsia="Times New Roman" w:hAnsi="Open Sans" w:cs="Times New Roman"/>
            <w:b/>
            <w:bCs/>
            <w:i/>
            <w:iCs/>
            <w:color w:val="55DBCB"/>
            <w:sz w:val="17"/>
          </w:rPr>
          <w:t>Hibernate Tutorial</w:t>
        </w:r>
      </w:hyperlink>
    </w:p>
    <w:p w:rsidR="00697488" w:rsidRPr="00697488" w:rsidRDefault="00697488" w:rsidP="00697488">
      <w:pPr>
        <w:numPr>
          <w:ilvl w:val="0"/>
          <w:numId w:val="1"/>
        </w:numPr>
        <w:shd w:val="clear" w:color="auto" w:fill="F2F9FC"/>
        <w:spacing w:before="100" w:beforeAutospacing="1" w:after="100" w:afterAutospacing="1" w:line="240" w:lineRule="auto"/>
        <w:rPr>
          <w:rFonts w:ascii="Open Sans" w:eastAsia="Times New Roman" w:hAnsi="Open Sans" w:cs="Times New Roman"/>
          <w:color w:val="000000"/>
          <w:sz w:val="17"/>
          <w:szCs w:val="17"/>
        </w:rPr>
      </w:pPr>
      <w:hyperlink r:id="rId18" w:history="1">
        <w:r w:rsidRPr="00697488">
          <w:rPr>
            <w:rFonts w:ascii="Open Sans" w:eastAsia="Times New Roman" w:hAnsi="Open Sans" w:cs="Times New Roman"/>
            <w:b/>
            <w:bCs/>
            <w:i/>
            <w:iCs/>
            <w:color w:val="55DBCB"/>
            <w:sz w:val="17"/>
          </w:rPr>
          <w:t>Spring Batch</w:t>
        </w:r>
        <w:r w:rsidRPr="00697488">
          <w:rPr>
            <w:rFonts w:ascii="Open Sans" w:eastAsia="Times New Roman" w:hAnsi="Open Sans" w:cs="Times New Roman"/>
            <w:b/>
            <w:bCs/>
            <w:color w:val="55DBCB"/>
            <w:sz w:val="17"/>
          </w:rPr>
          <w:t xml:space="preserve"> </w:t>
        </w:r>
      </w:hyperlink>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b/>
          <w:bCs/>
          <w:color w:val="000000"/>
          <w:sz w:val="17"/>
          <w:szCs w:val="17"/>
        </w:rPr>
        <w:t xml:space="preserve">Declarative </w:t>
      </w:r>
      <w:r w:rsidRPr="00697488">
        <w:rPr>
          <w:rFonts w:ascii="Open Sans" w:eastAsia="Times New Roman" w:hAnsi="Open Sans" w:cs="Times New Roman"/>
          <w:color w:val="000000"/>
          <w:sz w:val="17"/>
          <w:szCs w:val="17"/>
        </w:rPr>
        <w:t>transaction management approach allows you to manage the transaction with the help of configuration instead of hard coding in your source code. This means that you can separate transaction management from the business code. You only use annotations or XML based configuration to manage the transactions. The bean configuration will specify the methods to be transactional. Here are the steps associated with declarative transaction:</w:t>
      </w:r>
    </w:p>
    <w:p w:rsidR="00697488" w:rsidRPr="00697488" w:rsidRDefault="00697488" w:rsidP="00697488">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t>We use &lt;</w:t>
      </w:r>
      <w:proofErr w:type="spellStart"/>
      <w:r w:rsidRPr="00697488">
        <w:rPr>
          <w:rFonts w:ascii="Open Sans" w:eastAsia="Times New Roman" w:hAnsi="Open Sans" w:cs="Times New Roman"/>
          <w:color w:val="000000"/>
          <w:sz w:val="17"/>
          <w:szCs w:val="17"/>
        </w:rPr>
        <w:t>tx</w:t>
      </w:r>
      <w:proofErr w:type="gramStart"/>
      <w:r w:rsidRPr="00697488">
        <w:rPr>
          <w:rFonts w:ascii="Open Sans" w:eastAsia="Times New Roman" w:hAnsi="Open Sans" w:cs="Times New Roman"/>
          <w:color w:val="000000"/>
          <w:sz w:val="17"/>
          <w:szCs w:val="17"/>
        </w:rPr>
        <w:t>:advice</w:t>
      </w:r>
      <w:proofErr w:type="spellEnd"/>
      <w:proofErr w:type="gramEnd"/>
      <w:r w:rsidRPr="00697488">
        <w:rPr>
          <w:rFonts w:ascii="Open Sans" w:eastAsia="Times New Roman" w:hAnsi="Open Sans" w:cs="Times New Roman"/>
          <w:color w:val="000000"/>
          <w:sz w:val="17"/>
          <w:szCs w:val="17"/>
        </w:rPr>
        <w:t xml:space="preserve"> /&gt; tag, which creates a transaction-handling advice and same time we define a </w:t>
      </w:r>
      <w:proofErr w:type="spellStart"/>
      <w:r w:rsidRPr="00697488">
        <w:rPr>
          <w:rFonts w:ascii="Open Sans" w:eastAsia="Times New Roman" w:hAnsi="Open Sans" w:cs="Times New Roman"/>
          <w:color w:val="000000"/>
          <w:sz w:val="17"/>
          <w:szCs w:val="17"/>
        </w:rPr>
        <w:t>pointcut</w:t>
      </w:r>
      <w:proofErr w:type="spellEnd"/>
      <w:r w:rsidRPr="00697488">
        <w:rPr>
          <w:rFonts w:ascii="Open Sans" w:eastAsia="Times New Roman" w:hAnsi="Open Sans" w:cs="Times New Roman"/>
          <w:color w:val="000000"/>
          <w:sz w:val="17"/>
          <w:szCs w:val="17"/>
        </w:rPr>
        <w:t xml:space="preserve"> that matches all methods we wish to make transactional and reference the transactional advice.</w:t>
      </w:r>
    </w:p>
    <w:p w:rsidR="00697488" w:rsidRPr="00697488" w:rsidRDefault="00697488" w:rsidP="00697488">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t>If a method name has been included in the transactional configuration then created advice will begin the transaction before calling the method.</w:t>
      </w:r>
    </w:p>
    <w:p w:rsidR="00697488" w:rsidRPr="00697488" w:rsidRDefault="00697488" w:rsidP="00697488">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t xml:space="preserve">Target method will be executed in a </w:t>
      </w:r>
      <w:r w:rsidRPr="00697488">
        <w:rPr>
          <w:rFonts w:ascii="Open Sans" w:eastAsia="Times New Roman" w:hAnsi="Open Sans" w:cs="Times New Roman"/>
          <w:i/>
          <w:iCs/>
          <w:color w:val="000000"/>
          <w:sz w:val="17"/>
          <w:szCs w:val="17"/>
        </w:rPr>
        <w:t>try / catch</w:t>
      </w:r>
      <w:r w:rsidRPr="00697488">
        <w:rPr>
          <w:rFonts w:ascii="Open Sans" w:eastAsia="Times New Roman" w:hAnsi="Open Sans" w:cs="Times New Roman"/>
          <w:color w:val="000000"/>
          <w:sz w:val="17"/>
          <w:szCs w:val="17"/>
        </w:rPr>
        <w:t xml:space="preserve"> block.</w:t>
      </w:r>
    </w:p>
    <w:p w:rsidR="00697488" w:rsidRPr="00697488" w:rsidRDefault="00697488" w:rsidP="00697488">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t xml:space="preserve">If the method finishes normally, the </w:t>
      </w:r>
      <w:hyperlink r:id="rId19" w:history="1">
        <w:r w:rsidRPr="00697488">
          <w:rPr>
            <w:rFonts w:ascii="Open Sans" w:eastAsia="Times New Roman" w:hAnsi="Open Sans" w:cs="Times New Roman"/>
            <w:b/>
            <w:bCs/>
            <w:color w:val="55DBCB"/>
            <w:sz w:val="17"/>
          </w:rPr>
          <w:t xml:space="preserve">AOP </w:t>
        </w:r>
      </w:hyperlink>
      <w:r w:rsidRPr="00697488">
        <w:rPr>
          <w:rFonts w:ascii="Open Sans" w:eastAsia="Times New Roman" w:hAnsi="Open Sans" w:cs="Times New Roman"/>
          <w:color w:val="000000"/>
          <w:sz w:val="17"/>
          <w:szCs w:val="17"/>
        </w:rPr>
        <w:t>advice commits the transaction successfully otherwise it performs a rollback.</w:t>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t>Declarative transaction management</w:t>
      </w:r>
    </w:p>
    <w:p w:rsidR="00697488" w:rsidRPr="00697488" w:rsidRDefault="00697488" w:rsidP="00697488">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t>XML based</w:t>
      </w:r>
    </w:p>
    <w:p w:rsidR="00697488" w:rsidRPr="00697488" w:rsidRDefault="00697488" w:rsidP="00697488">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t>Annotations based</w:t>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b/>
          <w:bCs/>
          <w:color w:val="000000"/>
          <w:sz w:val="17"/>
          <w:szCs w:val="17"/>
        </w:rPr>
        <w:t>Resource managers</w:t>
      </w:r>
      <w:r w:rsidRPr="00697488">
        <w:rPr>
          <w:rFonts w:ascii="Open Sans" w:eastAsia="Times New Roman" w:hAnsi="Open Sans" w:cs="Times New Roman"/>
          <w:color w:val="000000"/>
          <w:sz w:val="17"/>
          <w:szCs w:val="17"/>
        </w:rPr>
        <w:t xml:space="preserve"> such as relation databases provide a transaction manager and an API to control transactions. Those familiar with JDBC will know that by default a transaction is started because of the setting </w:t>
      </w:r>
      <w:proofErr w:type="spellStart"/>
      <w:r w:rsidRPr="00697488">
        <w:rPr>
          <w:rFonts w:ascii="Open Sans" w:eastAsia="Times New Roman" w:hAnsi="Open Sans" w:cs="Times New Roman"/>
          <w:b/>
          <w:bCs/>
          <w:color w:val="000000"/>
          <w:sz w:val="17"/>
          <w:szCs w:val="17"/>
        </w:rPr>
        <w:t>autocommit</w:t>
      </w:r>
      <w:proofErr w:type="spellEnd"/>
      <w:r w:rsidRPr="00697488">
        <w:rPr>
          <w:rFonts w:ascii="Open Sans" w:eastAsia="Times New Roman" w:hAnsi="Open Sans" w:cs="Times New Roman"/>
          <w:b/>
          <w:bCs/>
          <w:color w:val="000000"/>
          <w:sz w:val="17"/>
          <w:szCs w:val="17"/>
        </w:rPr>
        <w:t>= true</w:t>
      </w:r>
      <w:r w:rsidRPr="00697488">
        <w:rPr>
          <w:rFonts w:ascii="Open Sans" w:eastAsia="Times New Roman" w:hAnsi="Open Sans" w:cs="Times New Roman"/>
          <w:color w:val="000000"/>
          <w:sz w:val="17"/>
          <w:szCs w:val="17"/>
        </w:rPr>
        <w:t xml:space="preserve">. Every statement that changes the database is automatically committed. This behavior can be changed by setting </w:t>
      </w:r>
      <w:proofErr w:type="spellStart"/>
      <w:r w:rsidRPr="00697488">
        <w:rPr>
          <w:rFonts w:ascii="Open Sans" w:eastAsia="Times New Roman" w:hAnsi="Open Sans" w:cs="Times New Roman"/>
          <w:color w:val="000000"/>
          <w:sz w:val="17"/>
          <w:szCs w:val="17"/>
        </w:rPr>
        <w:t>autocommit</w:t>
      </w:r>
      <w:proofErr w:type="spellEnd"/>
      <w:r w:rsidRPr="00697488">
        <w:rPr>
          <w:rFonts w:ascii="Open Sans" w:eastAsia="Times New Roman" w:hAnsi="Open Sans" w:cs="Times New Roman"/>
          <w:color w:val="000000"/>
          <w:sz w:val="17"/>
          <w:szCs w:val="17"/>
        </w:rPr>
        <w:t xml:space="preserve"> to false. Now the programmer must explicitly begin a transaction and then commit or rollback the transaction.</w:t>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t xml:space="preserve">In rest of the article, we discuss with an example, declarative transaction management with </w:t>
      </w:r>
      <w:proofErr w:type="gramStart"/>
      <w:r w:rsidRPr="00697488">
        <w:rPr>
          <w:rFonts w:ascii="Open Sans" w:eastAsia="Times New Roman" w:hAnsi="Open Sans" w:cs="Times New Roman"/>
          <w:color w:val="000000"/>
          <w:sz w:val="17"/>
          <w:szCs w:val="17"/>
        </w:rPr>
        <w:t>Spring</w:t>
      </w:r>
      <w:proofErr w:type="gramEnd"/>
      <w:r w:rsidRPr="00697488">
        <w:rPr>
          <w:rFonts w:ascii="Open Sans" w:eastAsia="Times New Roman" w:hAnsi="Open Sans" w:cs="Times New Roman"/>
          <w:color w:val="000000"/>
          <w:sz w:val="17"/>
          <w:szCs w:val="17"/>
        </w:rPr>
        <w:t>.</w:t>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t xml:space="preserve">Let us add transactions support to </w:t>
      </w:r>
      <w:r w:rsidRPr="00697488">
        <w:rPr>
          <w:rFonts w:ascii="Open Sans" w:eastAsia="Times New Roman" w:hAnsi="Open Sans" w:cs="Times New Roman"/>
          <w:b/>
          <w:bCs/>
          <w:i/>
          <w:iCs/>
          <w:color w:val="000000"/>
          <w:sz w:val="17"/>
          <w:szCs w:val="17"/>
        </w:rPr>
        <w:t>EmpDAOImpl.java</w:t>
      </w:r>
      <w:r w:rsidRPr="00697488">
        <w:rPr>
          <w:rFonts w:ascii="Open Sans" w:eastAsia="Times New Roman" w:hAnsi="Open Sans" w:cs="Times New Roman"/>
          <w:color w:val="000000"/>
          <w:sz w:val="17"/>
          <w:szCs w:val="17"/>
        </w:rPr>
        <w:t xml:space="preserve">. This class has the </w:t>
      </w:r>
      <w:proofErr w:type="spellStart"/>
      <w:proofErr w:type="gramStart"/>
      <w:r w:rsidRPr="00697488">
        <w:rPr>
          <w:rFonts w:ascii="Open Sans" w:eastAsia="Times New Roman" w:hAnsi="Open Sans" w:cs="Times New Roman"/>
          <w:b/>
          <w:bCs/>
          <w:i/>
          <w:iCs/>
          <w:color w:val="000000"/>
          <w:sz w:val="17"/>
          <w:szCs w:val="17"/>
        </w:rPr>
        <w:t>createEmployee</w:t>
      </w:r>
      <w:proofErr w:type="spellEnd"/>
      <w:r w:rsidRPr="00697488">
        <w:rPr>
          <w:rFonts w:ascii="Open Sans" w:eastAsia="Times New Roman" w:hAnsi="Open Sans" w:cs="Times New Roman"/>
          <w:b/>
          <w:bCs/>
          <w:i/>
          <w:iCs/>
          <w:color w:val="000000"/>
          <w:sz w:val="17"/>
          <w:szCs w:val="17"/>
        </w:rPr>
        <w:t>(</w:t>
      </w:r>
      <w:proofErr w:type="gramEnd"/>
      <w:r w:rsidRPr="00697488">
        <w:rPr>
          <w:rFonts w:ascii="Open Sans" w:eastAsia="Times New Roman" w:hAnsi="Open Sans" w:cs="Times New Roman"/>
          <w:b/>
          <w:bCs/>
          <w:i/>
          <w:iCs/>
          <w:color w:val="000000"/>
          <w:sz w:val="17"/>
          <w:szCs w:val="17"/>
        </w:rPr>
        <w:t>)</w:t>
      </w:r>
      <w:r w:rsidRPr="00697488">
        <w:rPr>
          <w:rFonts w:ascii="Open Sans" w:eastAsia="Times New Roman" w:hAnsi="Open Sans" w:cs="Times New Roman"/>
          <w:color w:val="000000"/>
          <w:sz w:val="17"/>
          <w:szCs w:val="17"/>
        </w:rPr>
        <w:t xml:space="preserve"> method that create an employee</w:t>
      </w:r>
      <w:r w:rsidRPr="00697488">
        <w:rPr>
          <w:rFonts w:ascii="Open Sans" w:eastAsia="Times New Roman" w:hAnsi="Open Sans" w:cs="Times New Roman"/>
          <w:b/>
          <w:bCs/>
          <w:color w:val="000000"/>
          <w:sz w:val="17"/>
          <w:szCs w:val="17"/>
        </w:rPr>
        <w:t xml:space="preserve"> </w:t>
      </w:r>
      <w:r w:rsidRPr="00697488">
        <w:rPr>
          <w:rFonts w:ascii="Open Sans" w:eastAsia="Times New Roman" w:hAnsi="Open Sans" w:cs="Times New Roman"/>
          <w:color w:val="000000"/>
          <w:sz w:val="17"/>
          <w:szCs w:val="17"/>
        </w:rPr>
        <w:t xml:space="preserve">to the database. Let us modify the method a little bit to throw a </w:t>
      </w:r>
      <w:proofErr w:type="spellStart"/>
      <w:r w:rsidRPr="00697488">
        <w:rPr>
          <w:rFonts w:ascii="Open Sans" w:eastAsia="Times New Roman" w:hAnsi="Open Sans" w:cs="Times New Roman"/>
          <w:b/>
          <w:bCs/>
          <w:color w:val="000000"/>
          <w:sz w:val="17"/>
          <w:szCs w:val="17"/>
        </w:rPr>
        <w:t>RuntimeException</w:t>
      </w:r>
      <w:proofErr w:type="spellEnd"/>
      <w:r w:rsidRPr="00697488">
        <w:rPr>
          <w:rFonts w:ascii="Open Sans" w:eastAsia="Times New Roman" w:hAnsi="Open Sans" w:cs="Times New Roman"/>
          <w:color w:val="000000"/>
          <w:sz w:val="17"/>
          <w:szCs w:val="17"/>
        </w:rPr>
        <w:t xml:space="preserve"> after the insert into the database. The runtime exception is added to pretend that an error </w:t>
      </w:r>
      <w:proofErr w:type="spellStart"/>
      <w:r w:rsidRPr="00697488">
        <w:rPr>
          <w:rFonts w:ascii="Open Sans" w:eastAsia="Times New Roman" w:hAnsi="Open Sans" w:cs="Times New Roman"/>
          <w:color w:val="000000"/>
          <w:sz w:val="17"/>
          <w:szCs w:val="17"/>
        </w:rPr>
        <w:t>occured</w:t>
      </w:r>
      <w:proofErr w:type="spellEnd"/>
      <w:r w:rsidRPr="00697488">
        <w:rPr>
          <w:rFonts w:ascii="Open Sans" w:eastAsia="Times New Roman" w:hAnsi="Open Sans" w:cs="Times New Roman"/>
          <w:color w:val="000000"/>
          <w:sz w:val="17"/>
          <w:szCs w:val="17"/>
        </w:rPr>
        <w:t xml:space="preserve"> in business logic while updating the database.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lastRenderedPageBreak/>
        <w:t>public</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int</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createEmployee</w:t>
      </w:r>
      <w:proofErr w:type="spellEnd"/>
      <w:r w:rsidRPr="00697488">
        <w:rPr>
          <w:rFonts w:ascii="Courier New" w:eastAsia="Times New Roman" w:hAnsi="Courier New" w:cs="Courier New"/>
          <w:color w:val="000000"/>
          <w:sz w:val="20"/>
          <w:szCs w:val="20"/>
        </w:rPr>
        <w:t xml:space="preserve">(String name, </w:t>
      </w:r>
      <w:proofErr w:type="spellStart"/>
      <w:r w:rsidRPr="00697488">
        <w:rPr>
          <w:rFonts w:ascii="Courier New" w:eastAsia="Times New Roman" w:hAnsi="Courier New" w:cs="Courier New"/>
          <w:color w:val="000000"/>
          <w:sz w:val="20"/>
          <w:szCs w:val="20"/>
        </w:rPr>
        <w:t>int</w:t>
      </w:r>
      <w:proofErr w:type="spellEnd"/>
      <w:r w:rsidRPr="00697488">
        <w:rPr>
          <w:rFonts w:ascii="Courier New" w:eastAsia="Times New Roman" w:hAnsi="Courier New" w:cs="Courier New"/>
          <w:color w:val="000000"/>
          <w:sz w:val="20"/>
          <w:szCs w:val="20"/>
        </w:rPr>
        <w:t xml:space="preserve"> age, Long salary)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String </w:t>
      </w:r>
      <w:proofErr w:type="spellStart"/>
      <w:r w:rsidRPr="00697488">
        <w:rPr>
          <w:rFonts w:ascii="Courier New" w:eastAsia="Times New Roman" w:hAnsi="Courier New" w:cs="Courier New"/>
          <w:color w:val="000000"/>
          <w:sz w:val="20"/>
          <w:szCs w:val="20"/>
        </w:rPr>
        <w:t>insert_sql</w:t>
      </w:r>
      <w:proofErr w:type="spellEnd"/>
      <w:r w:rsidRPr="00697488">
        <w:rPr>
          <w:rFonts w:ascii="Courier New" w:eastAsia="Times New Roman" w:hAnsi="Courier New" w:cs="Courier New"/>
          <w:color w:val="000000"/>
          <w:sz w:val="20"/>
          <w:szCs w:val="20"/>
        </w:rPr>
        <w:t xml:space="preserve"> = "INSERT INTO EMPLOYEE ('name', 'age', 'salary') </w:t>
      </w:r>
      <w:proofErr w:type="gramStart"/>
      <w:r w:rsidRPr="00697488">
        <w:rPr>
          <w:rFonts w:ascii="Courier New" w:eastAsia="Times New Roman" w:hAnsi="Courier New" w:cs="Courier New"/>
          <w:color w:val="000000"/>
          <w:sz w:val="20"/>
          <w:szCs w:val="20"/>
        </w:rPr>
        <w:t>VALUES(</w:t>
      </w:r>
      <w:proofErr w:type="gram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JdbcTemplate</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jt</w:t>
      </w:r>
      <w:proofErr w:type="spellEnd"/>
      <w:r w:rsidRPr="00697488">
        <w:rPr>
          <w:rFonts w:ascii="Courier New" w:eastAsia="Times New Roman" w:hAnsi="Courier New" w:cs="Courier New"/>
          <w:color w:val="000000"/>
          <w:sz w:val="20"/>
          <w:szCs w:val="20"/>
        </w:rPr>
        <w:t xml:space="preserve"> = </w:t>
      </w:r>
      <w:proofErr w:type="spellStart"/>
      <w:proofErr w:type="gramStart"/>
      <w:r w:rsidRPr="00697488">
        <w:rPr>
          <w:rFonts w:ascii="Courier New" w:eastAsia="Times New Roman" w:hAnsi="Courier New" w:cs="Courier New"/>
          <w:color w:val="000000"/>
          <w:sz w:val="20"/>
          <w:szCs w:val="20"/>
        </w:rPr>
        <w:t>getJdbcTemplate</w:t>
      </w:r>
      <w:proofErr w:type="spellEnd"/>
      <w:r w:rsidRPr="00697488">
        <w:rPr>
          <w:rFonts w:ascii="Courier New" w:eastAsia="Times New Roman" w:hAnsi="Courier New" w:cs="Courier New"/>
          <w:color w:val="000000"/>
          <w:sz w:val="20"/>
          <w:szCs w:val="20"/>
        </w:rPr>
        <w:t>(</w:t>
      </w:r>
      <w:proofErr w:type="gramEnd"/>
      <w:r w:rsidRPr="00697488">
        <w:rPr>
          <w:rFonts w:ascii="Courier New" w:eastAsia="Times New Roman" w:hAnsi="Courier New" w:cs="Courier New"/>
          <w:color w:val="000000"/>
          <w:sz w:val="20"/>
          <w:szCs w:val="20"/>
        </w:rPr>
        <w:t>)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Object[</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params</w:t>
      </w:r>
      <w:proofErr w:type="spellEnd"/>
      <w:r w:rsidRPr="00697488">
        <w:rPr>
          <w:rFonts w:ascii="Courier New" w:eastAsia="Times New Roman" w:hAnsi="Courier New" w:cs="Courier New"/>
          <w:color w:val="000000"/>
          <w:sz w:val="20"/>
          <w:szCs w:val="20"/>
        </w:rPr>
        <w:t xml:space="preserve"> = new Object[]{name, age, salary};</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spellStart"/>
      <w:proofErr w:type="gramStart"/>
      <w:r w:rsidRPr="00697488">
        <w:rPr>
          <w:rFonts w:ascii="Courier New" w:eastAsia="Times New Roman" w:hAnsi="Courier New" w:cs="Courier New"/>
          <w:color w:val="000000"/>
          <w:sz w:val="20"/>
          <w:szCs w:val="20"/>
        </w:rPr>
        <w:t>int</w:t>
      </w:r>
      <w:proofErr w:type="spellEnd"/>
      <w:proofErr w:type="gramEnd"/>
      <w:r w:rsidRPr="00697488">
        <w:rPr>
          <w:rFonts w:ascii="Courier New" w:eastAsia="Times New Roman" w:hAnsi="Courier New" w:cs="Courier New"/>
          <w:color w:val="000000"/>
          <w:sz w:val="20"/>
          <w:szCs w:val="20"/>
        </w:rPr>
        <w:t xml:space="preserve"> ret = </w:t>
      </w:r>
      <w:proofErr w:type="spellStart"/>
      <w:r w:rsidRPr="00697488">
        <w:rPr>
          <w:rFonts w:ascii="Courier New" w:eastAsia="Times New Roman" w:hAnsi="Courier New" w:cs="Courier New"/>
          <w:color w:val="000000"/>
          <w:sz w:val="20"/>
          <w:szCs w:val="20"/>
        </w:rPr>
        <w:t>jt.update</w:t>
      </w:r>
      <w:proofErr w:type="spellEnd"/>
      <w:r w:rsidRPr="00697488">
        <w:rPr>
          <w:rFonts w:ascii="Courier New" w:eastAsia="Times New Roman" w:hAnsi="Courier New" w:cs="Courier New"/>
          <w:color w:val="000000"/>
          <w:sz w:val="20"/>
          <w:szCs w:val="20"/>
        </w:rPr>
        <w:t>(</w:t>
      </w:r>
      <w:proofErr w:type="spellStart"/>
      <w:r w:rsidRPr="00697488">
        <w:rPr>
          <w:rFonts w:ascii="Courier New" w:eastAsia="Times New Roman" w:hAnsi="Courier New" w:cs="Courier New"/>
          <w:color w:val="000000"/>
          <w:sz w:val="20"/>
          <w:szCs w:val="20"/>
        </w:rPr>
        <w:t>insert_sql</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params</w:t>
      </w:r>
      <w:proofErr w:type="spellEnd"/>
      <w:r w:rsidRPr="00697488">
        <w:rPr>
          <w:rFonts w:ascii="Courier New" w:eastAsia="Times New Roman" w:hAnsi="Courier New" w:cs="Courier New"/>
          <w:color w:val="000000"/>
          <w:sz w:val="20"/>
          <w:szCs w:val="20"/>
        </w:rPr>
        <w:t>)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throw</w:t>
      </w:r>
      <w:proofErr w:type="gramEnd"/>
      <w:r w:rsidRPr="00697488">
        <w:rPr>
          <w:rFonts w:ascii="Courier New" w:eastAsia="Times New Roman" w:hAnsi="Courier New" w:cs="Courier New"/>
          <w:color w:val="000000"/>
          <w:sz w:val="20"/>
          <w:szCs w:val="20"/>
        </w:rPr>
        <w:t xml:space="preserve"> new </w:t>
      </w:r>
      <w:proofErr w:type="spellStart"/>
      <w:r w:rsidRPr="00697488">
        <w:rPr>
          <w:rFonts w:ascii="Courier New" w:eastAsia="Times New Roman" w:hAnsi="Courier New" w:cs="Courier New"/>
          <w:color w:val="000000"/>
          <w:sz w:val="20"/>
          <w:szCs w:val="20"/>
        </w:rPr>
        <w:t>RuntimeException</w:t>
      </w:r>
      <w:proofErr w:type="spellEnd"/>
      <w:r w:rsidRPr="00697488">
        <w:rPr>
          <w:rFonts w:ascii="Courier New" w:eastAsia="Times New Roman" w:hAnsi="Courier New" w:cs="Courier New"/>
          <w:color w:val="000000"/>
          <w:sz w:val="20"/>
          <w:szCs w:val="20"/>
        </w:rPr>
        <w:t>("simulate Error condition')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return</w:t>
      </w:r>
      <w:proofErr w:type="gramEnd"/>
      <w:r w:rsidRPr="00697488">
        <w:rPr>
          <w:rFonts w:ascii="Courier New" w:eastAsia="Times New Roman" w:hAnsi="Courier New" w:cs="Courier New"/>
          <w:color w:val="000000"/>
          <w:sz w:val="20"/>
          <w:szCs w:val="20"/>
        </w:rPr>
        <w:t xml:space="preserve"> ret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t xml:space="preserve">In this method, would you expect the insert to be committed to the </w:t>
      </w:r>
      <w:proofErr w:type="gramStart"/>
      <w:r w:rsidRPr="00697488">
        <w:rPr>
          <w:rFonts w:ascii="Open Sans" w:eastAsia="Times New Roman" w:hAnsi="Open Sans" w:cs="Times New Roman"/>
          <w:color w:val="000000"/>
          <w:sz w:val="17"/>
          <w:szCs w:val="17"/>
        </w:rPr>
        <w:t>database ?</w:t>
      </w:r>
      <w:proofErr w:type="gramEnd"/>
      <w:r w:rsidRPr="00697488">
        <w:rPr>
          <w:rFonts w:ascii="Open Sans" w:eastAsia="Times New Roman" w:hAnsi="Open Sans" w:cs="Times New Roman"/>
          <w:color w:val="000000"/>
          <w:sz w:val="17"/>
          <w:szCs w:val="17"/>
        </w:rPr>
        <w:t xml:space="preserve"> The answer is </w:t>
      </w:r>
      <w:proofErr w:type="gramStart"/>
      <w:r w:rsidRPr="00697488">
        <w:rPr>
          <w:rFonts w:ascii="Open Sans" w:eastAsia="Times New Roman" w:hAnsi="Open Sans" w:cs="Times New Roman"/>
          <w:color w:val="000000"/>
          <w:sz w:val="17"/>
          <w:szCs w:val="17"/>
        </w:rPr>
        <w:t>Yes</w:t>
      </w:r>
      <w:proofErr w:type="gramEnd"/>
      <w:r w:rsidRPr="00697488">
        <w:rPr>
          <w:rFonts w:ascii="Open Sans" w:eastAsia="Times New Roman" w:hAnsi="Open Sans" w:cs="Times New Roman"/>
          <w:color w:val="000000"/>
          <w:sz w:val="17"/>
          <w:szCs w:val="17"/>
        </w:rPr>
        <w:t xml:space="preserve">, though that is not the desirable behavior. The default </w:t>
      </w:r>
      <w:proofErr w:type="spellStart"/>
      <w:r w:rsidRPr="00697488">
        <w:rPr>
          <w:rFonts w:ascii="Open Sans" w:eastAsia="Times New Roman" w:hAnsi="Open Sans" w:cs="Times New Roman"/>
          <w:color w:val="000000"/>
          <w:sz w:val="17"/>
          <w:szCs w:val="17"/>
        </w:rPr>
        <w:t>behaviour</w:t>
      </w:r>
      <w:proofErr w:type="spellEnd"/>
      <w:r w:rsidRPr="00697488">
        <w:rPr>
          <w:rFonts w:ascii="Open Sans" w:eastAsia="Times New Roman" w:hAnsi="Open Sans" w:cs="Times New Roman"/>
          <w:color w:val="000000"/>
          <w:sz w:val="17"/>
          <w:szCs w:val="17"/>
        </w:rPr>
        <w:t xml:space="preserve"> of JDBC is </w:t>
      </w:r>
      <w:proofErr w:type="spellStart"/>
      <w:r w:rsidRPr="00697488">
        <w:rPr>
          <w:rFonts w:ascii="Open Sans" w:eastAsia="Times New Roman" w:hAnsi="Open Sans" w:cs="Times New Roman"/>
          <w:b/>
          <w:bCs/>
          <w:color w:val="000000"/>
          <w:sz w:val="17"/>
          <w:szCs w:val="17"/>
        </w:rPr>
        <w:t>autocommit</w:t>
      </w:r>
      <w:proofErr w:type="spellEnd"/>
      <w:r w:rsidRPr="00697488">
        <w:rPr>
          <w:rFonts w:ascii="Open Sans" w:eastAsia="Times New Roman" w:hAnsi="Open Sans" w:cs="Times New Roman"/>
          <w:b/>
          <w:bCs/>
          <w:color w:val="000000"/>
          <w:sz w:val="17"/>
          <w:szCs w:val="17"/>
        </w:rPr>
        <w:t xml:space="preserve"> = </w:t>
      </w:r>
      <w:proofErr w:type="gramStart"/>
      <w:r w:rsidRPr="00697488">
        <w:rPr>
          <w:rFonts w:ascii="Open Sans" w:eastAsia="Times New Roman" w:hAnsi="Open Sans" w:cs="Times New Roman"/>
          <w:b/>
          <w:bCs/>
          <w:color w:val="000000"/>
          <w:sz w:val="17"/>
          <w:szCs w:val="17"/>
        </w:rPr>
        <w:t>true</w:t>
      </w:r>
      <w:r w:rsidRPr="00697488">
        <w:rPr>
          <w:rFonts w:ascii="Open Sans" w:eastAsia="Times New Roman" w:hAnsi="Open Sans" w:cs="Times New Roman"/>
          <w:color w:val="000000"/>
          <w:sz w:val="17"/>
          <w:szCs w:val="17"/>
        </w:rPr>
        <w:t xml:space="preserve"> ,</w:t>
      </w:r>
      <w:proofErr w:type="gramEnd"/>
      <w:r w:rsidRPr="00697488">
        <w:rPr>
          <w:rFonts w:ascii="Open Sans" w:eastAsia="Times New Roman" w:hAnsi="Open Sans" w:cs="Times New Roman"/>
          <w:color w:val="000000"/>
          <w:sz w:val="17"/>
          <w:szCs w:val="17"/>
        </w:rPr>
        <w:t xml:space="preserve"> which means, each insert or update is committed immediately. You could set </w:t>
      </w:r>
      <w:proofErr w:type="spellStart"/>
      <w:r w:rsidRPr="00697488">
        <w:rPr>
          <w:rFonts w:ascii="Open Sans" w:eastAsia="Times New Roman" w:hAnsi="Open Sans" w:cs="Times New Roman"/>
          <w:b/>
          <w:bCs/>
          <w:color w:val="000000"/>
          <w:sz w:val="17"/>
          <w:szCs w:val="17"/>
        </w:rPr>
        <w:t>autocommit</w:t>
      </w:r>
      <w:proofErr w:type="spellEnd"/>
      <w:r w:rsidRPr="00697488">
        <w:rPr>
          <w:rFonts w:ascii="Open Sans" w:eastAsia="Times New Roman" w:hAnsi="Open Sans" w:cs="Times New Roman"/>
          <w:b/>
          <w:bCs/>
          <w:color w:val="000000"/>
          <w:sz w:val="17"/>
          <w:szCs w:val="17"/>
        </w:rPr>
        <w:t xml:space="preserve"> = false</w:t>
      </w:r>
      <w:r w:rsidRPr="00697488">
        <w:rPr>
          <w:rFonts w:ascii="Open Sans" w:eastAsia="Times New Roman" w:hAnsi="Open Sans" w:cs="Times New Roman"/>
          <w:color w:val="000000"/>
          <w:sz w:val="17"/>
          <w:szCs w:val="17"/>
        </w:rPr>
        <w:t xml:space="preserve"> and explicitly commit or rollback at the end of the method. But it is much easier to let your container handle this.</w:t>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t>To add declarative transaction management to the above method use the following steps</w:t>
      </w:r>
      <w:proofErr w:type="gramStart"/>
      <w:r w:rsidRPr="00697488">
        <w:rPr>
          <w:rFonts w:ascii="Open Sans" w:eastAsia="Times New Roman" w:hAnsi="Open Sans" w:cs="Times New Roman"/>
          <w:color w:val="000000"/>
          <w:sz w:val="17"/>
          <w:szCs w:val="17"/>
        </w:rPr>
        <w:t>:</w:t>
      </w:r>
      <w:proofErr w:type="gramEnd"/>
      <w:r w:rsidRPr="00697488">
        <w:rPr>
          <w:rFonts w:ascii="Open Sans" w:eastAsia="Times New Roman" w:hAnsi="Open Sans" w:cs="Times New Roman"/>
          <w:color w:val="000000"/>
          <w:sz w:val="17"/>
          <w:szCs w:val="17"/>
        </w:rPr>
        <w:br/>
      </w:r>
      <w:r w:rsidRPr="00697488">
        <w:rPr>
          <w:rFonts w:ascii="Open Sans" w:eastAsia="Times New Roman" w:hAnsi="Open Sans" w:cs="Times New Roman"/>
          <w:b/>
          <w:bCs/>
          <w:color w:val="000000"/>
          <w:sz w:val="17"/>
          <w:szCs w:val="17"/>
        </w:rPr>
        <w:t xml:space="preserve">Step 1: </w:t>
      </w:r>
      <w:r w:rsidRPr="00697488">
        <w:rPr>
          <w:rFonts w:ascii="Open Sans" w:eastAsia="Times New Roman" w:hAnsi="Open Sans" w:cs="Times New Roman"/>
          <w:color w:val="000000"/>
          <w:sz w:val="17"/>
          <w:szCs w:val="17"/>
        </w:rPr>
        <w:t xml:space="preserve">Define a transaction manager in </w:t>
      </w:r>
      <w:r w:rsidRPr="00697488">
        <w:rPr>
          <w:rFonts w:ascii="Open Sans" w:eastAsia="Times New Roman" w:hAnsi="Open Sans" w:cs="Times New Roman"/>
          <w:b/>
          <w:bCs/>
          <w:color w:val="000000"/>
          <w:sz w:val="17"/>
          <w:szCs w:val="17"/>
        </w:rPr>
        <w:t>spring.xml</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&lt;bean class="org.springframework.jdbc.datasource.DataSourceTransactionManager" id="</w:t>
      </w:r>
      <w:proofErr w:type="spellStart"/>
      <w:r w:rsidRPr="00697488">
        <w:rPr>
          <w:rFonts w:ascii="Courier New" w:eastAsia="Times New Roman" w:hAnsi="Courier New" w:cs="Courier New"/>
          <w:color w:val="000000"/>
          <w:sz w:val="20"/>
          <w:szCs w:val="20"/>
        </w:rPr>
        <w:t>txManager</w:t>
      </w:r>
      <w:proofErr w:type="spell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b/>
          <w:bCs/>
          <w:color w:val="000000"/>
          <w:sz w:val="17"/>
          <w:szCs w:val="17"/>
        </w:rPr>
        <w:t xml:space="preserve">Step 2: </w:t>
      </w:r>
      <w:r w:rsidRPr="00697488">
        <w:rPr>
          <w:rFonts w:ascii="Open Sans" w:eastAsia="Times New Roman" w:hAnsi="Open Sans" w:cs="Times New Roman"/>
          <w:color w:val="000000"/>
          <w:sz w:val="17"/>
          <w:szCs w:val="17"/>
        </w:rPr>
        <w:t>Turn on support for transaction annotations</w:t>
      </w:r>
      <w:r w:rsidRPr="00697488">
        <w:rPr>
          <w:rFonts w:ascii="Open Sans" w:eastAsia="Times New Roman" w:hAnsi="Open Sans" w:cs="Times New Roman"/>
          <w:color w:val="000000"/>
          <w:sz w:val="17"/>
          <w:szCs w:val="17"/>
        </w:rPr>
        <w:br/>
        <w:t xml:space="preserve">Add to </w:t>
      </w:r>
      <w:r w:rsidRPr="00697488">
        <w:rPr>
          <w:rFonts w:ascii="Open Sans" w:eastAsia="Times New Roman" w:hAnsi="Open Sans" w:cs="Times New Roman"/>
          <w:b/>
          <w:bCs/>
          <w:color w:val="000000"/>
          <w:sz w:val="17"/>
          <w:szCs w:val="17"/>
        </w:rPr>
        <w:t>spring.xml</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:annotation</w:t>
      </w:r>
      <w:proofErr w:type="spellEnd"/>
      <w:proofErr w:type="gramEnd"/>
      <w:r w:rsidRPr="00697488">
        <w:rPr>
          <w:rFonts w:ascii="Courier New" w:eastAsia="Times New Roman" w:hAnsi="Courier New" w:cs="Courier New"/>
          <w:color w:val="000000"/>
          <w:sz w:val="20"/>
          <w:szCs w:val="20"/>
        </w:rPr>
        <w:t>-driven transaction-manager="</w:t>
      </w:r>
      <w:proofErr w:type="spellStart"/>
      <w:r w:rsidRPr="00697488">
        <w:rPr>
          <w:rFonts w:ascii="Courier New" w:eastAsia="Times New Roman" w:hAnsi="Courier New" w:cs="Courier New"/>
          <w:color w:val="000000"/>
          <w:sz w:val="20"/>
          <w:szCs w:val="20"/>
        </w:rPr>
        <w:t>txManager</w:t>
      </w:r>
      <w:proofErr w:type="spellEnd"/>
      <w:r w:rsidRPr="00697488">
        <w:rPr>
          <w:rFonts w:ascii="Courier New" w:eastAsia="Times New Roman" w:hAnsi="Courier New" w:cs="Courier New"/>
          <w:color w:val="000000"/>
          <w:sz w:val="20"/>
          <w:szCs w:val="20"/>
        </w:rPr>
        <w:t>"/&gt;</w:t>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b/>
          <w:bCs/>
          <w:color w:val="000000"/>
          <w:sz w:val="17"/>
          <w:szCs w:val="17"/>
        </w:rPr>
        <w:t>Step 3:</w:t>
      </w:r>
      <w:r w:rsidRPr="00697488">
        <w:rPr>
          <w:rFonts w:ascii="Open Sans" w:eastAsia="Times New Roman" w:hAnsi="Open Sans" w:cs="Times New Roman"/>
          <w:color w:val="000000"/>
          <w:sz w:val="17"/>
          <w:szCs w:val="17"/>
        </w:rPr>
        <w:t xml:space="preserve"> Add the </w:t>
      </w:r>
      <w:r w:rsidRPr="00697488">
        <w:rPr>
          <w:rFonts w:ascii="Open Sans" w:eastAsia="Times New Roman" w:hAnsi="Open Sans" w:cs="Times New Roman"/>
          <w:b/>
          <w:bCs/>
          <w:i/>
          <w:iCs/>
          <w:color w:val="000000"/>
          <w:sz w:val="17"/>
          <w:szCs w:val="17"/>
        </w:rPr>
        <w:t>@Transactional</w:t>
      </w:r>
      <w:r w:rsidRPr="00697488">
        <w:rPr>
          <w:rFonts w:ascii="Open Sans" w:eastAsia="Times New Roman" w:hAnsi="Open Sans" w:cs="Times New Roman"/>
          <w:color w:val="000000"/>
          <w:sz w:val="17"/>
          <w:szCs w:val="17"/>
        </w:rPr>
        <w:t xml:space="preserve"> annotation to the </w:t>
      </w:r>
      <w:proofErr w:type="spellStart"/>
      <w:r w:rsidRPr="00697488">
        <w:rPr>
          <w:rFonts w:ascii="Open Sans" w:eastAsia="Times New Roman" w:hAnsi="Open Sans" w:cs="Times New Roman"/>
          <w:b/>
          <w:bCs/>
          <w:i/>
          <w:iCs/>
          <w:color w:val="000000"/>
          <w:sz w:val="17"/>
          <w:szCs w:val="17"/>
        </w:rPr>
        <w:t>createEmployee</w:t>
      </w:r>
      <w:proofErr w:type="spellEnd"/>
      <w:r w:rsidRPr="00697488">
        <w:rPr>
          <w:rFonts w:ascii="Open Sans" w:eastAsia="Times New Roman" w:hAnsi="Open Sans" w:cs="Times New Roman"/>
          <w:b/>
          <w:bCs/>
          <w:i/>
          <w:iCs/>
          <w:color w:val="000000"/>
          <w:sz w:val="17"/>
          <w:szCs w:val="17"/>
        </w:rPr>
        <w:t xml:space="preserve"> </w:t>
      </w:r>
      <w:r w:rsidRPr="00697488">
        <w:rPr>
          <w:rFonts w:ascii="Open Sans" w:eastAsia="Times New Roman" w:hAnsi="Open Sans" w:cs="Times New Roman"/>
          <w:color w:val="000000"/>
          <w:sz w:val="17"/>
          <w:szCs w:val="17"/>
        </w:rPr>
        <w:t>Method</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@Transactional</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int</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createEmployee</w:t>
      </w:r>
      <w:proofErr w:type="spellEnd"/>
      <w:r w:rsidRPr="00697488">
        <w:rPr>
          <w:rFonts w:ascii="Courier New" w:eastAsia="Times New Roman" w:hAnsi="Courier New" w:cs="Courier New"/>
          <w:color w:val="000000"/>
          <w:sz w:val="20"/>
          <w:szCs w:val="20"/>
        </w:rPr>
        <w:t>(Employee employee)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lastRenderedPageBreak/>
        <w:t>Conceptually, calling a method on a transactional proxy looks like this…</w:t>
      </w:r>
    </w:p>
    <w:p w:rsidR="00697488" w:rsidRPr="00697488" w:rsidRDefault="00697488" w:rsidP="00697488">
      <w:pPr>
        <w:shd w:val="clear" w:color="auto" w:fill="FFFFFF"/>
        <w:spacing w:after="0" w:line="240" w:lineRule="auto"/>
        <w:jc w:val="center"/>
        <w:rPr>
          <w:rFonts w:ascii="Open Sans" w:eastAsia="Times New Roman" w:hAnsi="Open Sans" w:cs="Times New Roman"/>
          <w:color w:val="000000"/>
          <w:sz w:val="17"/>
          <w:szCs w:val="17"/>
        </w:rPr>
      </w:pPr>
      <w:r>
        <w:rPr>
          <w:rFonts w:ascii="Open Sans" w:eastAsia="Times New Roman" w:hAnsi="Open Sans" w:cs="Times New Roman"/>
          <w:noProof/>
          <w:color w:val="000000"/>
          <w:sz w:val="17"/>
          <w:szCs w:val="17"/>
        </w:rPr>
        <w:drawing>
          <wp:inline distT="0" distB="0" distL="0" distR="0">
            <wp:extent cx="5048250" cy="3042920"/>
            <wp:effectExtent l="19050" t="0" r="0" b="0"/>
            <wp:docPr id="5" name="Picture 5" descr="Spring Declarative Transaction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Declarative Transaction Management"/>
                    <pic:cNvPicPr>
                      <a:picLocks noChangeAspect="1" noChangeArrowheads="1"/>
                    </pic:cNvPicPr>
                  </pic:nvPicPr>
                  <pic:blipFill>
                    <a:blip r:embed="rId20"/>
                    <a:srcRect/>
                    <a:stretch>
                      <a:fillRect/>
                    </a:stretch>
                  </pic:blipFill>
                  <pic:spPr bwMode="auto">
                    <a:xfrm>
                      <a:off x="0" y="0"/>
                      <a:ext cx="5048250" cy="3042920"/>
                    </a:xfrm>
                    <a:prstGeom prst="rect">
                      <a:avLst/>
                    </a:prstGeom>
                    <a:noFill/>
                    <a:ln w="9525">
                      <a:noFill/>
                      <a:miter lim="800000"/>
                      <a:headEnd/>
                      <a:tailEnd/>
                    </a:ln>
                  </pic:spPr>
                </pic:pic>
              </a:graphicData>
            </a:graphic>
          </wp:inline>
        </w:drawing>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t xml:space="preserve">Let us see how above mentioned steps work but before we begin, it is important to have at least one database tables on which we can perform various CRUD operations with the help of transactions. Let us take </w:t>
      </w:r>
      <w:r w:rsidRPr="00697488">
        <w:rPr>
          <w:rFonts w:ascii="Open Sans" w:eastAsia="Times New Roman" w:hAnsi="Open Sans" w:cs="Times New Roman"/>
          <w:b/>
          <w:bCs/>
          <w:color w:val="000000"/>
          <w:sz w:val="17"/>
          <w:szCs w:val="17"/>
        </w:rPr>
        <w:t xml:space="preserve">Employee </w:t>
      </w:r>
      <w:r w:rsidRPr="00697488">
        <w:rPr>
          <w:rFonts w:ascii="Open Sans" w:eastAsia="Times New Roman" w:hAnsi="Open Sans" w:cs="Times New Roman"/>
          <w:color w:val="000000"/>
          <w:sz w:val="17"/>
          <w:szCs w:val="17"/>
        </w:rPr>
        <w:t xml:space="preserve">table, which can be created in </w:t>
      </w:r>
      <w:proofErr w:type="spellStart"/>
      <w:r w:rsidRPr="00697488">
        <w:rPr>
          <w:rFonts w:ascii="Open Sans" w:eastAsia="Times New Roman" w:hAnsi="Open Sans" w:cs="Times New Roman"/>
          <w:color w:val="000000"/>
          <w:sz w:val="17"/>
          <w:szCs w:val="17"/>
        </w:rPr>
        <w:t>MySQL</w:t>
      </w:r>
      <w:proofErr w:type="spellEnd"/>
      <w:r w:rsidRPr="00697488">
        <w:rPr>
          <w:rFonts w:ascii="Open Sans" w:eastAsia="Times New Roman" w:hAnsi="Open Sans" w:cs="Times New Roman"/>
          <w:color w:val="000000"/>
          <w:sz w:val="17"/>
          <w:szCs w:val="17"/>
        </w:rPr>
        <w:t xml:space="preserve"> </w:t>
      </w:r>
      <w:r w:rsidRPr="00697488">
        <w:rPr>
          <w:rFonts w:ascii="Open Sans" w:eastAsia="Times New Roman" w:hAnsi="Open Sans" w:cs="Times New Roman"/>
          <w:b/>
          <w:bCs/>
          <w:color w:val="000000"/>
          <w:sz w:val="17"/>
          <w:szCs w:val="17"/>
        </w:rPr>
        <w:t xml:space="preserve">DAVDB </w:t>
      </w:r>
      <w:r w:rsidRPr="00697488">
        <w:rPr>
          <w:rFonts w:ascii="Open Sans" w:eastAsia="Times New Roman" w:hAnsi="Open Sans" w:cs="Times New Roman"/>
          <w:color w:val="000000"/>
          <w:sz w:val="17"/>
          <w:szCs w:val="17"/>
        </w:rPr>
        <w:t>database with the following DDL:</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CREATE TABLE </w:t>
      </w:r>
      <w:proofErr w:type="gramStart"/>
      <w:r w:rsidRPr="00697488">
        <w:rPr>
          <w:rFonts w:ascii="Courier New" w:eastAsia="Times New Roman" w:hAnsi="Courier New" w:cs="Courier New"/>
          <w:color w:val="000000"/>
          <w:sz w:val="20"/>
          <w:szCs w:val="20"/>
        </w:rPr>
        <w:t>Employee(</w:t>
      </w:r>
      <w:proofErr w:type="gramEnd"/>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EMPID   INT NOT NULL AUTO_INCREMENT,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NAME </w:t>
      </w:r>
      <w:proofErr w:type="gramStart"/>
      <w:r w:rsidRPr="00697488">
        <w:rPr>
          <w:rFonts w:ascii="Courier New" w:eastAsia="Times New Roman" w:hAnsi="Courier New" w:cs="Courier New"/>
          <w:color w:val="000000"/>
          <w:sz w:val="20"/>
          <w:szCs w:val="20"/>
        </w:rPr>
        <w:t>VARCHAR(</w:t>
      </w:r>
      <w:proofErr w:type="gramEnd"/>
      <w:r w:rsidRPr="00697488">
        <w:rPr>
          <w:rFonts w:ascii="Courier New" w:eastAsia="Times New Roman" w:hAnsi="Courier New" w:cs="Courier New"/>
          <w:color w:val="000000"/>
          <w:sz w:val="20"/>
          <w:szCs w:val="20"/>
        </w:rPr>
        <w:t>26) NOT NULL,</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AGE  INT</w:t>
      </w:r>
      <w:proofErr w:type="gramEnd"/>
      <w:r w:rsidRPr="00697488">
        <w:rPr>
          <w:rFonts w:ascii="Courier New" w:eastAsia="Times New Roman" w:hAnsi="Courier New" w:cs="Courier New"/>
          <w:color w:val="000000"/>
          <w:sz w:val="20"/>
          <w:szCs w:val="20"/>
        </w:rPr>
        <w:t xml:space="preserve"> NOT NULL,</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SALARY BIGINT NOT NULL,</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PRIMARY KEY (EMPID)</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w:t>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t xml:space="preserve">1. Create a project with a name </w:t>
      </w:r>
      <w:proofErr w:type="spellStart"/>
      <w:r w:rsidRPr="00697488">
        <w:rPr>
          <w:rFonts w:ascii="Open Sans" w:eastAsia="Times New Roman" w:hAnsi="Open Sans" w:cs="Times New Roman"/>
          <w:b/>
          <w:bCs/>
          <w:color w:val="000000"/>
          <w:sz w:val="17"/>
          <w:szCs w:val="17"/>
        </w:rPr>
        <w:t>SpringTMDemo</w:t>
      </w:r>
      <w:proofErr w:type="spellEnd"/>
      <w:r w:rsidRPr="00697488">
        <w:rPr>
          <w:rFonts w:ascii="Open Sans" w:eastAsia="Times New Roman" w:hAnsi="Open Sans" w:cs="Times New Roman"/>
          <w:b/>
          <w:bCs/>
          <w:color w:val="000000"/>
          <w:sz w:val="17"/>
          <w:szCs w:val="17"/>
        </w:rPr>
        <w:t xml:space="preserve"> </w:t>
      </w:r>
      <w:r w:rsidRPr="00697488">
        <w:rPr>
          <w:rFonts w:ascii="Open Sans" w:eastAsia="Times New Roman" w:hAnsi="Open Sans" w:cs="Times New Roman"/>
          <w:color w:val="000000"/>
          <w:sz w:val="17"/>
          <w:szCs w:val="17"/>
        </w:rPr>
        <w:t>and create a package</w:t>
      </w:r>
      <w:r w:rsidRPr="00697488">
        <w:rPr>
          <w:rFonts w:ascii="Open Sans" w:eastAsia="Times New Roman" w:hAnsi="Open Sans" w:cs="Times New Roman"/>
          <w:b/>
          <w:bCs/>
          <w:i/>
          <w:iCs/>
          <w:color w:val="000000"/>
          <w:sz w:val="17"/>
          <w:szCs w:val="17"/>
        </w:rPr>
        <w:t xml:space="preserve"> </w:t>
      </w:r>
      <w:proofErr w:type="spellStart"/>
      <w:r w:rsidRPr="00697488">
        <w:rPr>
          <w:rFonts w:ascii="Open Sans" w:eastAsia="Times New Roman" w:hAnsi="Open Sans" w:cs="Times New Roman"/>
          <w:b/>
          <w:bCs/>
          <w:i/>
          <w:iCs/>
          <w:color w:val="000000"/>
          <w:sz w:val="17"/>
          <w:szCs w:val="17"/>
        </w:rPr>
        <w:t>com.dineshonjava.sdnext</w:t>
      </w:r>
      <w:proofErr w:type="spellEnd"/>
      <w:r w:rsidRPr="00697488">
        <w:rPr>
          <w:rFonts w:ascii="Open Sans" w:eastAsia="Times New Roman" w:hAnsi="Open Sans" w:cs="Times New Roman"/>
          <w:color w:val="000000"/>
          <w:sz w:val="17"/>
          <w:szCs w:val="17"/>
        </w:rPr>
        <w:t xml:space="preserve"> under the </w:t>
      </w:r>
      <w:proofErr w:type="spellStart"/>
      <w:r w:rsidRPr="00697488">
        <w:rPr>
          <w:rFonts w:ascii="Open Sans" w:eastAsia="Times New Roman" w:hAnsi="Open Sans" w:cs="Times New Roman"/>
          <w:b/>
          <w:bCs/>
          <w:color w:val="000000"/>
          <w:sz w:val="17"/>
          <w:szCs w:val="17"/>
        </w:rPr>
        <w:t>src</w:t>
      </w:r>
      <w:proofErr w:type="spellEnd"/>
      <w:r w:rsidRPr="00697488">
        <w:rPr>
          <w:rFonts w:ascii="Open Sans" w:eastAsia="Times New Roman" w:hAnsi="Open Sans" w:cs="Times New Roman"/>
          <w:b/>
          <w:bCs/>
          <w:color w:val="000000"/>
          <w:sz w:val="17"/>
          <w:szCs w:val="17"/>
        </w:rPr>
        <w:t xml:space="preserve"> </w:t>
      </w:r>
      <w:r w:rsidRPr="00697488">
        <w:rPr>
          <w:rFonts w:ascii="Open Sans" w:eastAsia="Times New Roman" w:hAnsi="Open Sans" w:cs="Times New Roman"/>
          <w:color w:val="000000"/>
          <w:sz w:val="17"/>
          <w:szCs w:val="17"/>
        </w:rPr>
        <w:t>folder in the created project.</w:t>
      </w:r>
    </w:p>
    <w:p w:rsidR="00697488" w:rsidRPr="00697488" w:rsidRDefault="00697488" w:rsidP="00697488">
      <w:pPr>
        <w:shd w:val="clear" w:color="auto" w:fill="FFFFFF"/>
        <w:spacing w:after="0" w:line="240" w:lineRule="auto"/>
        <w:jc w:val="center"/>
        <w:rPr>
          <w:rFonts w:ascii="Open Sans" w:eastAsia="Times New Roman" w:hAnsi="Open Sans" w:cs="Times New Roman"/>
          <w:color w:val="000000"/>
          <w:sz w:val="17"/>
          <w:szCs w:val="17"/>
        </w:rPr>
      </w:pPr>
      <w:r>
        <w:rPr>
          <w:rFonts w:ascii="Open Sans" w:eastAsia="Times New Roman" w:hAnsi="Open Sans" w:cs="Times New Roman"/>
          <w:noProof/>
          <w:color w:val="000000"/>
          <w:sz w:val="17"/>
          <w:szCs w:val="17"/>
        </w:rPr>
        <w:lastRenderedPageBreak/>
        <w:drawing>
          <wp:inline distT="0" distB="0" distL="0" distR="0">
            <wp:extent cx="4848860" cy="4633595"/>
            <wp:effectExtent l="19050" t="0" r="8890" b="0"/>
            <wp:docPr id="6" name="Picture 6" descr="Spring Declarative Transaction Managem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Declarative Transaction Management Example"/>
                    <pic:cNvPicPr>
                      <a:picLocks noChangeAspect="1" noChangeArrowheads="1"/>
                    </pic:cNvPicPr>
                  </pic:nvPicPr>
                  <pic:blipFill>
                    <a:blip r:embed="rId21"/>
                    <a:srcRect/>
                    <a:stretch>
                      <a:fillRect/>
                    </a:stretch>
                  </pic:blipFill>
                  <pic:spPr bwMode="auto">
                    <a:xfrm>
                      <a:off x="0" y="0"/>
                      <a:ext cx="4848860" cy="4633595"/>
                    </a:xfrm>
                    <a:prstGeom prst="rect">
                      <a:avLst/>
                    </a:prstGeom>
                    <a:noFill/>
                    <a:ln w="9525">
                      <a:noFill/>
                      <a:miter lim="800000"/>
                      <a:headEnd/>
                      <a:tailEnd/>
                    </a:ln>
                  </pic:spPr>
                </pic:pic>
              </a:graphicData>
            </a:graphic>
          </wp:inline>
        </w:drawing>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b/>
          <w:bCs/>
          <w:color w:val="000000"/>
          <w:sz w:val="17"/>
          <w:szCs w:val="17"/>
        </w:rPr>
        <w:t>2.</w:t>
      </w:r>
      <w:r w:rsidRPr="00697488">
        <w:rPr>
          <w:rFonts w:ascii="Open Sans" w:eastAsia="Times New Roman" w:hAnsi="Open Sans" w:cs="Times New Roman"/>
          <w:color w:val="000000"/>
          <w:sz w:val="17"/>
          <w:szCs w:val="17"/>
        </w:rPr>
        <w:t xml:space="preserve"> Add required </w:t>
      </w:r>
      <w:proofErr w:type="gramStart"/>
      <w:r w:rsidRPr="00697488">
        <w:rPr>
          <w:rFonts w:ascii="Open Sans" w:eastAsia="Times New Roman" w:hAnsi="Open Sans" w:cs="Times New Roman"/>
          <w:color w:val="000000"/>
          <w:sz w:val="17"/>
          <w:szCs w:val="17"/>
        </w:rPr>
        <w:t>Spring</w:t>
      </w:r>
      <w:proofErr w:type="gramEnd"/>
      <w:r w:rsidRPr="00697488">
        <w:rPr>
          <w:rFonts w:ascii="Open Sans" w:eastAsia="Times New Roman" w:hAnsi="Open Sans" w:cs="Times New Roman"/>
          <w:color w:val="000000"/>
          <w:sz w:val="17"/>
          <w:szCs w:val="17"/>
        </w:rPr>
        <w:t xml:space="preserve"> libraries using </w:t>
      </w:r>
      <w:r w:rsidRPr="00697488">
        <w:rPr>
          <w:rFonts w:ascii="Open Sans" w:eastAsia="Times New Roman" w:hAnsi="Open Sans" w:cs="Times New Roman"/>
          <w:b/>
          <w:bCs/>
          <w:i/>
          <w:iCs/>
          <w:color w:val="000000"/>
          <w:sz w:val="17"/>
          <w:szCs w:val="17"/>
        </w:rPr>
        <w:t xml:space="preserve">Add User </w:t>
      </w:r>
      <w:proofErr w:type="spellStart"/>
      <w:r w:rsidRPr="00697488">
        <w:rPr>
          <w:rFonts w:ascii="Open Sans" w:eastAsia="Times New Roman" w:hAnsi="Open Sans" w:cs="Times New Roman"/>
          <w:b/>
          <w:bCs/>
          <w:i/>
          <w:iCs/>
          <w:color w:val="000000"/>
          <w:sz w:val="17"/>
          <w:szCs w:val="17"/>
        </w:rPr>
        <w:t>Libs</w:t>
      </w:r>
      <w:proofErr w:type="spellEnd"/>
      <w:r w:rsidRPr="00697488">
        <w:rPr>
          <w:rFonts w:ascii="Open Sans" w:eastAsia="Times New Roman" w:hAnsi="Open Sans" w:cs="Times New Roman"/>
          <w:b/>
          <w:bCs/>
          <w:color w:val="000000"/>
          <w:sz w:val="17"/>
          <w:szCs w:val="17"/>
        </w:rPr>
        <w:t xml:space="preserve"> </w:t>
      </w:r>
      <w:r w:rsidRPr="00697488">
        <w:rPr>
          <w:rFonts w:ascii="Open Sans" w:eastAsia="Times New Roman" w:hAnsi="Open Sans" w:cs="Times New Roman"/>
          <w:color w:val="000000"/>
          <w:sz w:val="17"/>
          <w:szCs w:val="17"/>
        </w:rPr>
        <w:t xml:space="preserve">option as explained in the </w:t>
      </w:r>
      <w:r w:rsidRPr="00697488">
        <w:rPr>
          <w:rFonts w:ascii="Open Sans" w:eastAsia="Times New Roman" w:hAnsi="Open Sans" w:cs="Times New Roman"/>
          <w:i/>
          <w:iCs/>
          <w:color w:val="000000"/>
          <w:sz w:val="17"/>
          <w:szCs w:val="17"/>
        </w:rPr>
        <w:t>S</w:t>
      </w:r>
      <w:r w:rsidRPr="00697488">
        <w:rPr>
          <w:rFonts w:ascii="Open Sans" w:eastAsia="Times New Roman" w:hAnsi="Open Sans" w:cs="Times New Roman"/>
          <w:b/>
          <w:bCs/>
          <w:i/>
          <w:iCs/>
          <w:color w:val="000000"/>
          <w:sz w:val="17"/>
          <w:szCs w:val="17"/>
        </w:rPr>
        <w:t>pring Hello World Example</w:t>
      </w:r>
      <w:r w:rsidRPr="00697488">
        <w:rPr>
          <w:rFonts w:ascii="Open Sans" w:eastAsia="Times New Roman" w:hAnsi="Open Sans" w:cs="Times New Roman"/>
          <w:color w:val="000000"/>
          <w:sz w:val="17"/>
          <w:szCs w:val="17"/>
        </w:rPr>
        <w:t xml:space="preserve"> chapter.</w:t>
      </w:r>
      <w:r w:rsidRPr="00697488">
        <w:rPr>
          <w:rFonts w:ascii="Open Sans" w:eastAsia="Times New Roman" w:hAnsi="Open Sans" w:cs="Times New Roman"/>
          <w:color w:val="000000"/>
          <w:sz w:val="17"/>
          <w:szCs w:val="17"/>
        </w:rPr>
        <w:br/>
        <w:t>3</w:t>
      </w:r>
      <w:r w:rsidRPr="00697488">
        <w:rPr>
          <w:rFonts w:ascii="Open Sans" w:eastAsia="Times New Roman" w:hAnsi="Open Sans" w:cs="Times New Roman"/>
          <w:b/>
          <w:bCs/>
          <w:i/>
          <w:iCs/>
          <w:color w:val="000000"/>
          <w:sz w:val="17"/>
          <w:szCs w:val="17"/>
        </w:rPr>
        <w:t>.</w:t>
      </w:r>
      <w:r w:rsidRPr="00697488">
        <w:rPr>
          <w:rFonts w:ascii="Open Sans" w:eastAsia="Times New Roman" w:hAnsi="Open Sans" w:cs="Times New Roman"/>
          <w:color w:val="000000"/>
          <w:sz w:val="17"/>
          <w:szCs w:val="17"/>
        </w:rPr>
        <w:t xml:space="preserve"> Add other required libraries </w:t>
      </w:r>
      <w:r w:rsidRPr="00697488">
        <w:rPr>
          <w:rFonts w:ascii="Open Sans" w:eastAsia="Times New Roman" w:hAnsi="Open Sans" w:cs="Times New Roman"/>
          <w:b/>
          <w:bCs/>
          <w:i/>
          <w:iCs/>
          <w:color w:val="000000"/>
          <w:sz w:val="17"/>
          <w:szCs w:val="17"/>
        </w:rPr>
        <w:t>mysql-connector-java.jar</w:t>
      </w:r>
      <w:r w:rsidRPr="00697488">
        <w:rPr>
          <w:rFonts w:ascii="Open Sans" w:eastAsia="Times New Roman" w:hAnsi="Open Sans" w:cs="Times New Roman"/>
          <w:color w:val="000000"/>
          <w:sz w:val="17"/>
          <w:szCs w:val="17"/>
        </w:rPr>
        <w:br/>
        <w:t xml:space="preserve">4.Create DAO interface </w:t>
      </w:r>
      <w:proofErr w:type="spellStart"/>
      <w:r w:rsidRPr="00697488">
        <w:rPr>
          <w:rFonts w:ascii="Open Sans" w:eastAsia="Times New Roman" w:hAnsi="Open Sans" w:cs="Times New Roman"/>
          <w:b/>
          <w:bCs/>
          <w:i/>
          <w:iCs/>
          <w:color w:val="000000"/>
          <w:sz w:val="17"/>
          <w:szCs w:val="17"/>
        </w:rPr>
        <w:t>EmpDAO</w:t>
      </w:r>
      <w:proofErr w:type="spellEnd"/>
      <w:r w:rsidRPr="00697488">
        <w:rPr>
          <w:rFonts w:ascii="Open Sans" w:eastAsia="Times New Roman" w:hAnsi="Open Sans" w:cs="Times New Roman"/>
          <w:b/>
          <w:bCs/>
          <w:i/>
          <w:iCs/>
          <w:color w:val="000000"/>
          <w:sz w:val="17"/>
          <w:szCs w:val="17"/>
        </w:rPr>
        <w:t xml:space="preserve"> </w:t>
      </w:r>
      <w:r w:rsidRPr="00697488">
        <w:rPr>
          <w:rFonts w:ascii="Open Sans" w:eastAsia="Times New Roman" w:hAnsi="Open Sans" w:cs="Times New Roman"/>
          <w:color w:val="000000"/>
          <w:sz w:val="17"/>
          <w:szCs w:val="17"/>
        </w:rPr>
        <w:t xml:space="preserve">and list down all the required methods. Though it is not required and you can directly write </w:t>
      </w:r>
      <w:proofErr w:type="spellStart"/>
      <w:r w:rsidRPr="00697488">
        <w:rPr>
          <w:rFonts w:ascii="Open Sans" w:eastAsia="Times New Roman" w:hAnsi="Open Sans" w:cs="Times New Roman"/>
          <w:b/>
          <w:bCs/>
          <w:i/>
          <w:iCs/>
          <w:color w:val="000000"/>
          <w:sz w:val="17"/>
          <w:szCs w:val="17"/>
        </w:rPr>
        <w:t>EmployeeDaoImpl</w:t>
      </w:r>
      <w:proofErr w:type="spellEnd"/>
      <w:r w:rsidRPr="00697488">
        <w:rPr>
          <w:rFonts w:ascii="Open Sans" w:eastAsia="Times New Roman" w:hAnsi="Open Sans" w:cs="Times New Roman"/>
          <w:b/>
          <w:bCs/>
          <w:i/>
          <w:iCs/>
          <w:color w:val="000000"/>
          <w:sz w:val="17"/>
          <w:szCs w:val="17"/>
        </w:rPr>
        <w:t xml:space="preserve"> </w:t>
      </w:r>
      <w:r w:rsidRPr="00697488">
        <w:rPr>
          <w:rFonts w:ascii="Open Sans" w:eastAsia="Times New Roman" w:hAnsi="Open Sans" w:cs="Times New Roman"/>
          <w:color w:val="000000"/>
          <w:sz w:val="17"/>
          <w:szCs w:val="17"/>
        </w:rPr>
        <w:t>class, but as a good practice, let’s do it.</w:t>
      </w:r>
      <w:r w:rsidRPr="00697488">
        <w:rPr>
          <w:rFonts w:ascii="Open Sans" w:eastAsia="Times New Roman" w:hAnsi="Open Sans" w:cs="Times New Roman"/>
          <w:color w:val="000000"/>
          <w:sz w:val="17"/>
          <w:szCs w:val="17"/>
        </w:rPr>
        <w:br/>
      </w:r>
      <w:r w:rsidRPr="00697488">
        <w:rPr>
          <w:rFonts w:ascii="Open Sans" w:eastAsia="Times New Roman" w:hAnsi="Open Sans" w:cs="Times New Roman"/>
          <w:b/>
          <w:bCs/>
          <w:color w:val="000000"/>
          <w:sz w:val="17"/>
          <w:szCs w:val="17"/>
        </w:rPr>
        <w:t>EmpDAO.java</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package</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com.dineshonjava.sdnext.dao</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import</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java.util.List</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import</w:t>
      </w:r>
      <w:proofErr w:type="gramEnd"/>
      <w:r w:rsidRPr="00697488">
        <w:rPr>
          <w:rFonts w:ascii="Courier New" w:eastAsia="Times New Roman" w:hAnsi="Courier New" w:cs="Courier New"/>
          <w:color w:val="000000"/>
          <w:sz w:val="20"/>
          <w:szCs w:val="20"/>
        </w:rPr>
        <w:t xml:space="preserve"> com.dineshonjava.sdnext.domain.Employee;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lastRenderedPageBreak/>
        <w:t xml:space="preserve"> * @author </w:t>
      </w:r>
      <w:proofErr w:type="spellStart"/>
      <w:r w:rsidRPr="00697488">
        <w:rPr>
          <w:rFonts w:ascii="Courier New" w:eastAsia="Times New Roman" w:hAnsi="Courier New" w:cs="Courier New"/>
          <w:color w:val="000000"/>
          <w:sz w:val="20"/>
          <w:szCs w:val="20"/>
        </w:rPr>
        <w:t>Dinesh</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Rajput</w:t>
      </w:r>
      <w:proofErr w:type="spellEnd"/>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interface </w:t>
      </w:r>
      <w:proofErr w:type="spellStart"/>
      <w:r w:rsidRPr="00697488">
        <w:rPr>
          <w:rFonts w:ascii="Courier New" w:eastAsia="Times New Roman" w:hAnsi="Courier New" w:cs="Courier New"/>
          <w:color w:val="000000"/>
          <w:sz w:val="20"/>
          <w:szCs w:val="20"/>
        </w:rPr>
        <w:t>EmpDao</w:t>
      </w:r>
      <w:proofErr w:type="spellEnd"/>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This is the method to be used to create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w:t>
      </w:r>
      <w:proofErr w:type="gramStart"/>
      <w:r w:rsidRPr="00697488">
        <w:rPr>
          <w:rFonts w:ascii="Courier New" w:eastAsia="Times New Roman" w:hAnsi="Courier New" w:cs="Courier New"/>
          <w:color w:val="000000"/>
          <w:sz w:val="20"/>
          <w:szCs w:val="20"/>
        </w:rPr>
        <w:t>a</w:t>
      </w:r>
      <w:proofErr w:type="gramEnd"/>
      <w:r w:rsidRPr="00697488">
        <w:rPr>
          <w:rFonts w:ascii="Courier New" w:eastAsia="Times New Roman" w:hAnsi="Courier New" w:cs="Courier New"/>
          <w:color w:val="000000"/>
          <w:sz w:val="20"/>
          <w:szCs w:val="20"/>
        </w:rPr>
        <w:t xml:space="preserve"> record in the Employee table.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void</w:t>
      </w:r>
      <w:proofErr w:type="gramEnd"/>
      <w:r w:rsidRPr="00697488">
        <w:rPr>
          <w:rFonts w:ascii="Courier New" w:eastAsia="Times New Roman" w:hAnsi="Courier New" w:cs="Courier New"/>
          <w:color w:val="000000"/>
          <w:sz w:val="20"/>
          <w:szCs w:val="20"/>
        </w:rPr>
        <w:t xml:space="preserve"> create(String name, Integer age, Long salary);</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This is the method to be used to list down</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w:t>
      </w:r>
      <w:proofErr w:type="gramStart"/>
      <w:r w:rsidRPr="00697488">
        <w:rPr>
          <w:rFonts w:ascii="Courier New" w:eastAsia="Times New Roman" w:hAnsi="Courier New" w:cs="Courier New"/>
          <w:color w:val="000000"/>
          <w:sz w:val="20"/>
          <w:szCs w:val="20"/>
        </w:rPr>
        <w:t>a</w:t>
      </w:r>
      <w:proofErr w:type="gramEnd"/>
      <w:r w:rsidRPr="00697488">
        <w:rPr>
          <w:rFonts w:ascii="Courier New" w:eastAsia="Times New Roman" w:hAnsi="Courier New" w:cs="Courier New"/>
          <w:color w:val="000000"/>
          <w:sz w:val="20"/>
          <w:szCs w:val="20"/>
        </w:rPr>
        <w:t xml:space="preserve"> record from the Employee table corresponding</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w:t>
      </w:r>
      <w:proofErr w:type="gramStart"/>
      <w:r w:rsidRPr="00697488">
        <w:rPr>
          <w:rFonts w:ascii="Courier New" w:eastAsia="Times New Roman" w:hAnsi="Courier New" w:cs="Courier New"/>
          <w:color w:val="000000"/>
          <w:sz w:val="20"/>
          <w:szCs w:val="20"/>
        </w:rPr>
        <w:t>to</w:t>
      </w:r>
      <w:proofErr w:type="gramEnd"/>
      <w:r w:rsidRPr="00697488">
        <w:rPr>
          <w:rFonts w:ascii="Courier New" w:eastAsia="Times New Roman" w:hAnsi="Courier New" w:cs="Courier New"/>
          <w:color w:val="000000"/>
          <w:sz w:val="20"/>
          <w:szCs w:val="20"/>
        </w:rPr>
        <w:t xml:space="preserve"> a passed Employee id.</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Employee </w:t>
      </w:r>
      <w:proofErr w:type="spellStart"/>
      <w:proofErr w:type="gramStart"/>
      <w:r w:rsidRPr="00697488">
        <w:rPr>
          <w:rFonts w:ascii="Courier New" w:eastAsia="Times New Roman" w:hAnsi="Courier New" w:cs="Courier New"/>
          <w:color w:val="000000"/>
          <w:sz w:val="20"/>
          <w:szCs w:val="20"/>
        </w:rPr>
        <w:t>getEmployee</w:t>
      </w:r>
      <w:proofErr w:type="spellEnd"/>
      <w:r w:rsidRPr="00697488">
        <w:rPr>
          <w:rFonts w:ascii="Courier New" w:eastAsia="Times New Roman" w:hAnsi="Courier New" w:cs="Courier New"/>
          <w:color w:val="000000"/>
          <w:sz w:val="20"/>
          <w:szCs w:val="20"/>
        </w:rPr>
        <w:t>(</w:t>
      </w:r>
      <w:proofErr w:type="gramEnd"/>
      <w:r w:rsidRPr="00697488">
        <w:rPr>
          <w:rFonts w:ascii="Courier New" w:eastAsia="Times New Roman" w:hAnsi="Courier New" w:cs="Courier New"/>
          <w:color w:val="000000"/>
          <w:sz w:val="20"/>
          <w:szCs w:val="20"/>
        </w:rPr>
        <w:t xml:space="preserve">Integer </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This is the method to be used to list down</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w:t>
      </w:r>
      <w:proofErr w:type="gramStart"/>
      <w:r w:rsidRPr="00697488">
        <w:rPr>
          <w:rFonts w:ascii="Courier New" w:eastAsia="Times New Roman" w:hAnsi="Courier New" w:cs="Courier New"/>
          <w:color w:val="000000"/>
          <w:sz w:val="20"/>
          <w:szCs w:val="20"/>
        </w:rPr>
        <w:t>all</w:t>
      </w:r>
      <w:proofErr w:type="gramEnd"/>
      <w:r w:rsidRPr="00697488">
        <w:rPr>
          <w:rFonts w:ascii="Courier New" w:eastAsia="Times New Roman" w:hAnsi="Courier New" w:cs="Courier New"/>
          <w:color w:val="000000"/>
          <w:sz w:val="20"/>
          <w:szCs w:val="20"/>
        </w:rPr>
        <w:t xml:space="preserve"> the records from the Employee table.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List </w:t>
      </w:r>
      <w:proofErr w:type="spellStart"/>
      <w:proofErr w:type="gramStart"/>
      <w:r w:rsidRPr="00697488">
        <w:rPr>
          <w:rFonts w:ascii="Courier New" w:eastAsia="Times New Roman" w:hAnsi="Courier New" w:cs="Courier New"/>
          <w:color w:val="000000"/>
          <w:sz w:val="20"/>
          <w:szCs w:val="20"/>
        </w:rPr>
        <w:t>listEmployees</w:t>
      </w:r>
      <w:proofErr w:type="spellEnd"/>
      <w:r w:rsidRPr="00697488">
        <w:rPr>
          <w:rFonts w:ascii="Courier New" w:eastAsia="Times New Roman" w:hAnsi="Courier New" w:cs="Courier New"/>
          <w:color w:val="000000"/>
          <w:sz w:val="20"/>
          <w:szCs w:val="20"/>
        </w:rPr>
        <w:t>(</w:t>
      </w:r>
      <w:proofErr w:type="gram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This is the method to be used to delete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w:t>
      </w:r>
      <w:proofErr w:type="gramStart"/>
      <w:r w:rsidRPr="00697488">
        <w:rPr>
          <w:rFonts w:ascii="Courier New" w:eastAsia="Times New Roman" w:hAnsi="Courier New" w:cs="Courier New"/>
          <w:color w:val="000000"/>
          <w:sz w:val="20"/>
          <w:szCs w:val="20"/>
        </w:rPr>
        <w:t>a</w:t>
      </w:r>
      <w:proofErr w:type="gramEnd"/>
      <w:r w:rsidRPr="00697488">
        <w:rPr>
          <w:rFonts w:ascii="Courier New" w:eastAsia="Times New Roman" w:hAnsi="Courier New" w:cs="Courier New"/>
          <w:color w:val="000000"/>
          <w:sz w:val="20"/>
          <w:szCs w:val="20"/>
        </w:rPr>
        <w:t xml:space="preserve"> record from the Employee table corresponding</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w:t>
      </w:r>
      <w:proofErr w:type="gramStart"/>
      <w:r w:rsidRPr="00697488">
        <w:rPr>
          <w:rFonts w:ascii="Courier New" w:eastAsia="Times New Roman" w:hAnsi="Courier New" w:cs="Courier New"/>
          <w:color w:val="000000"/>
          <w:sz w:val="20"/>
          <w:szCs w:val="20"/>
        </w:rPr>
        <w:t>to</w:t>
      </w:r>
      <w:proofErr w:type="gramEnd"/>
      <w:r w:rsidRPr="00697488">
        <w:rPr>
          <w:rFonts w:ascii="Courier New" w:eastAsia="Times New Roman" w:hAnsi="Courier New" w:cs="Courier New"/>
          <w:color w:val="000000"/>
          <w:sz w:val="20"/>
          <w:szCs w:val="20"/>
        </w:rPr>
        <w:t xml:space="preserve"> a passed Employee id.</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lastRenderedPageBreak/>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void</w:t>
      </w:r>
      <w:proofErr w:type="gramEnd"/>
      <w:r w:rsidRPr="00697488">
        <w:rPr>
          <w:rFonts w:ascii="Courier New" w:eastAsia="Times New Roman" w:hAnsi="Courier New" w:cs="Courier New"/>
          <w:color w:val="000000"/>
          <w:sz w:val="20"/>
          <w:szCs w:val="20"/>
        </w:rPr>
        <w:t xml:space="preserve"> delete(Integer </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This is the method to be used to update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w:t>
      </w:r>
      <w:proofErr w:type="gramStart"/>
      <w:r w:rsidRPr="00697488">
        <w:rPr>
          <w:rFonts w:ascii="Courier New" w:eastAsia="Times New Roman" w:hAnsi="Courier New" w:cs="Courier New"/>
          <w:color w:val="000000"/>
          <w:sz w:val="20"/>
          <w:szCs w:val="20"/>
        </w:rPr>
        <w:t>a</w:t>
      </w:r>
      <w:proofErr w:type="gramEnd"/>
      <w:r w:rsidRPr="00697488">
        <w:rPr>
          <w:rFonts w:ascii="Courier New" w:eastAsia="Times New Roman" w:hAnsi="Courier New" w:cs="Courier New"/>
          <w:color w:val="000000"/>
          <w:sz w:val="20"/>
          <w:szCs w:val="20"/>
        </w:rPr>
        <w:t xml:space="preserve"> record into the Employee table.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void</w:t>
      </w:r>
      <w:proofErr w:type="gramEnd"/>
      <w:r w:rsidRPr="00697488">
        <w:rPr>
          <w:rFonts w:ascii="Courier New" w:eastAsia="Times New Roman" w:hAnsi="Courier New" w:cs="Courier New"/>
          <w:color w:val="000000"/>
          <w:sz w:val="20"/>
          <w:szCs w:val="20"/>
        </w:rPr>
        <w:t xml:space="preserve"> update(Integer </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 Integer age);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w:t>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b/>
          <w:bCs/>
          <w:color w:val="000000"/>
          <w:sz w:val="17"/>
          <w:szCs w:val="17"/>
        </w:rPr>
        <w:t>EmployeeDaoImpl.java</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package</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com.dineshonjava.sdnext.dao.impl</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import</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java.util.List</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import</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org.springframework.dao.DataAccessException</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import</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org.springframework.jdbc.core.support.JdbcDaoSupport</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import</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org.springframework.stereotype.Component</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import</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com.dineshonjava.sdnext.dao.EmpDao</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import</w:t>
      </w:r>
      <w:proofErr w:type="gramEnd"/>
      <w:r w:rsidRPr="00697488">
        <w:rPr>
          <w:rFonts w:ascii="Courier New" w:eastAsia="Times New Roman" w:hAnsi="Courier New" w:cs="Courier New"/>
          <w:color w:val="000000"/>
          <w:sz w:val="20"/>
          <w:szCs w:val="20"/>
        </w:rPr>
        <w:t xml:space="preserve"> com.dineshonjava.sdnext.domain.Employee;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import</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com.dineshonjava.sdnext.jdbc.utils.EmployeeMapper</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@author </w:t>
      </w:r>
      <w:proofErr w:type="spellStart"/>
      <w:r w:rsidRPr="00697488">
        <w:rPr>
          <w:rFonts w:ascii="Courier New" w:eastAsia="Times New Roman" w:hAnsi="Courier New" w:cs="Courier New"/>
          <w:color w:val="000000"/>
          <w:sz w:val="20"/>
          <w:szCs w:val="20"/>
        </w:rPr>
        <w:t>Dinesh</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Rajput</w:t>
      </w:r>
      <w:proofErr w:type="spellEnd"/>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lastRenderedPageBreak/>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@Component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class </w:t>
      </w:r>
      <w:proofErr w:type="spellStart"/>
      <w:r w:rsidRPr="00697488">
        <w:rPr>
          <w:rFonts w:ascii="Courier New" w:eastAsia="Times New Roman" w:hAnsi="Courier New" w:cs="Courier New"/>
          <w:color w:val="000000"/>
          <w:sz w:val="20"/>
          <w:szCs w:val="20"/>
        </w:rPr>
        <w:t>EmployeeDaoImpl</w:t>
      </w:r>
      <w:proofErr w:type="spellEnd"/>
      <w:r w:rsidRPr="00697488">
        <w:rPr>
          <w:rFonts w:ascii="Courier New" w:eastAsia="Times New Roman" w:hAnsi="Courier New" w:cs="Courier New"/>
          <w:color w:val="000000"/>
          <w:sz w:val="20"/>
          <w:szCs w:val="20"/>
        </w:rPr>
        <w:t xml:space="preserve"> extends </w:t>
      </w:r>
      <w:proofErr w:type="spellStart"/>
      <w:r w:rsidRPr="00697488">
        <w:rPr>
          <w:rFonts w:ascii="Courier New" w:eastAsia="Times New Roman" w:hAnsi="Courier New" w:cs="Courier New"/>
          <w:color w:val="000000"/>
          <w:sz w:val="20"/>
          <w:szCs w:val="20"/>
        </w:rPr>
        <w:t>JdbcDaoSupport</w:t>
      </w:r>
      <w:proofErr w:type="spellEnd"/>
      <w:r w:rsidRPr="00697488">
        <w:rPr>
          <w:rFonts w:ascii="Courier New" w:eastAsia="Times New Roman" w:hAnsi="Courier New" w:cs="Courier New"/>
          <w:color w:val="000000"/>
          <w:sz w:val="20"/>
          <w:szCs w:val="20"/>
        </w:rPr>
        <w:t xml:space="preserve"> implements </w:t>
      </w:r>
      <w:proofErr w:type="spellStart"/>
      <w:r w:rsidRPr="00697488">
        <w:rPr>
          <w:rFonts w:ascii="Courier New" w:eastAsia="Times New Roman" w:hAnsi="Courier New" w:cs="Courier New"/>
          <w:color w:val="000000"/>
          <w:sz w:val="20"/>
          <w:szCs w:val="20"/>
        </w:rPr>
        <w:t>EmpDao</w:t>
      </w:r>
      <w:proofErr w:type="spellEnd"/>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w:t>
      </w:r>
      <w:proofErr w:type="spellStart"/>
      <w:r w:rsidRPr="00697488">
        <w:rPr>
          <w:rFonts w:ascii="Courier New" w:eastAsia="Times New Roman" w:hAnsi="Courier New" w:cs="Courier New"/>
          <w:color w:val="000000"/>
          <w:sz w:val="20"/>
          <w:szCs w:val="20"/>
        </w:rPr>
        <w:t>Autowired</w:t>
      </w:r>
      <w:proofErr w:type="spellEnd"/>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private </w:t>
      </w:r>
      <w:proofErr w:type="spellStart"/>
      <w:r w:rsidRPr="00697488">
        <w:rPr>
          <w:rFonts w:ascii="Courier New" w:eastAsia="Times New Roman" w:hAnsi="Courier New" w:cs="Courier New"/>
          <w:color w:val="000000"/>
          <w:sz w:val="20"/>
          <w:szCs w:val="20"/>
        </w:rPr>
        <w:t>JdbcTemplate</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jdbcTemplateObject</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w:t>
      </w:r>
      <w:proofErr w:type="gramStart"/>
      <w:r w:rsidRPr="00697488">
        <w:rPr>
          <w:rFonts w:ascii="Courier New" w:eastAsia="Times New Roman" w:hAnsi="Courier New" w:cs="Courier New"/>
          <w:color w:val="000000"/>
          <w:sz w:val="20"/>
          <w:szCs w:val="20"/>
        </w:rPr>
        <w:t>/  *</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param</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jdbcTemplateObject</w:t>
      </w:r>
      <w:proofErr w:type="spellEnd"/>
      <w:r w:rsidRPr="00697488">
        <w:rPr>
          <w:rFonts w:ascii="Courier New" w:eastAsia="Times New Roman" w:hAnsi="Courier New" w:cs="Courier New"/>
          <w:color w:val="000000"/>
          <w:sz w:val="20"/>
          <w:szCs w:val="20"/>
        </w:rPr>
        <w:t xml:space="preserve"> the </w:t>
      </w:r>
      <w:proofErr w:type="spellStart"/>
      <w:r w:rsidRPr="00697488">
        <w:rPr>
          <w:rFonts w:ascii="Courier New" w:eastAsia="Times New Roman" w:hAnsi="Courier New" w:cs="Courier New"/>
          <w:color w:val="000000"/>
          <w:sz w:val="20"/>
          <w:szCs w:val="20"/>
        </w:rPr>
        <w:t>jdbcTemplateObject</w:t>
      </w:r>
      <w:proofErr w:type="spellEnd"/>
      <w:r w:rsidRPr="00697488">
        <w:rPr>
          <w:rFonts w:ascii="Courier New" w:eastAsia="Times New Roman" w:hAnsi="Courier New" w:cs="Courier New"/>
          <w:color w:val="000000"/>
          <w:sz w:val="20"/>
          <w:szCs w:val="20"/>
        </w:rPr>
        <w:t xml:space="preserve"> to set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public void </w:t>
      </w:r>
      <w:proofErr w:type="spellStart"/>
      <w:proofErr w:type="gramStart"/>
      <w:r w:rsidRPr="00697488">
        <w:rPr>
          <w:rFonts w:ascii="Courier New" w:eastAsia="Times New Roman" w:hAnsi="Courier New" w:cs="Courier New"/>
          <w:color w:val="000000"/>
          <w:sz w:val="20"/>
          <w:szCs w:val="20"/>
        </w:rPr>
        <w:t>setJdbcTemplateObject</w:t>
      </w:r>
      <w:proofErr w:type="spellEnd"/>
      <w:r w:rsidRPr="00697488">
        <w:rPr>
          <w:rFonts w:ascii="Courier New" w:eastAsia="Times New Roman" w:hAnsi="Courier New" w:cs="Courier New"/>
          <w:color w:val="000000"/>
          <w:sz w:val="20"/>
          <w:szCs w:val="20"/>
        </w:rPr>
        <w:t>(</w:t>
      </w:r>
      <w:proofErr w:type="spellStart"/>
      <w:proofErr w:type="gramEnd"/>
      <w:r w:rsidRPr="00697488">
        <w:rPr>
          <w:rFonts w:ascii="Courier New" w:eastAsia="Times New Roman" w:hAnsi="Courier New" w:cs="Courier New"/>
          <w:color w:val="000000"/>
          <w:sz w:val="20"/>
          <w:szCs w:val="20"/>
        </w:rPr>
        <w:t>JdbcTemplate</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jdbcTemplateObject</w:t>
      </w:r>
      <w:proofErr w:type="spellEnd"/>
      <w:r w:rsidRPr="00697488">
        <w:rPr>
          <w:rFonts w:ascii="Courier New" w:eastAsia="Times New Roman" w:hAnsi="Courier New" w:cs="Courier New"/>
          <w:color w:val="000000"/>
          <w:sz w:val="20"/>
          <w:szCs w:val="20"/>
        </w:rPr>
        <w:t>)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w:t>
      </w:r>
      <w:proofErr w:type="gramStart"/>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this.jdbcTemplateObject</w:t>
      </w:r>
      <w:proofErr w:type="spellEnd"/>
      <w:proofErr w:type="gramEnd"/>
      <w:r w:rsidRPr="00697488">
        <w:rPr>
          <w:rFonts w:ascii="Courier New" w:eastAsia="Times New Roman" w:hAnsi="Courier New" w:cs="Courier New"/>
          <w:color w:val="000000"/>
          <w:sz w:val="20"/>
          <w:szCs w:val="20"/>
        </w:rPr>
        <w:t xml:space="preserve"> = </w:t>
      </w:r>
      <w:proofErr w:type="spellStart"/>
      <w:r w:rsidRPr="00697488">
        <w:rPr>
          <w:rFonts w:ascii="Courier New" w:eastAsia="Times New Roman" w:hAnsi="Courier New" w:cs="Courier New"/>
          <w:color w:val="000000"/>
          <w:sz w:val="20"/>
          <w:szCs w:val="20"/>
        </w:rPr>
        <w:t>jdbcTemplateObject</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@Override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void create(String name, Integer age, Long salary)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try</w:t>
      </w:r>
      <w:proofErr w:type="gramEnd"/>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String SQL = "INSERT INTO Employee (name, age, salary) VALUES (?</w:t>
      </w:r>
      <w:proofErr w:type="gramStart"/>
      <w:r w:rsidRPr="00697488">
        <w:rPr>
          <w:rFonts w:ascii="Courier New" w:eastAsia="Times New Roman" w:hAnsi="Courier New" w:cs="Courier New"/>
          <w:color w:val="000000"/>
          <w:sz w:val="20"/>
          <w:szCs w:val="20"/>
        </w:rPr>
        <w:t>, ?</w:t>
      </w:r>
      <w:proofErr w:type="gramEnd"/>
      <w:r w:rsidRPr="00697488">
        <w:rPr>
          <w:rFonts w:ascii="Courier New" w:eastAsia="Times New Roman" w:hAnsi="Courier New" w:cs="Courier New"/>
          <w:color w:val="000000"/>
          <w:sz w:val="20"/>
          <w:szCs w:val="20"/>
        </w:rPr>
        <w:t>,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spellStart"/>
      <w:proofErr w:type="gramStart"/>
      <w:r w:rsidRPr="00697488">
        <w:rPr>
          <w:rFonts w:ascii="Courier New" w:eastAsia="Times New Roman" w:hAnsi="Courier New" w:cs="Courier New"/>
          <w:color w:val="000000"/>
          <w:sz w:val="20"/>
          <w:szCs w:val="20"/>
        </w:rPr>
        <w:t>getJdbcTemplate</w:t>
      </w:r>
      <w:proofErr w:type="spellEnd"/>
      <w:r w:rsidRPr="00697488">
        <w:rPr>
          <w:rFonts w:ascii="Courier New" w:eastAsia="Times New Roman" w:hAnsi="Courier New" w:cs="Courier New"/>
          <w:color w:val="000000"/>
          <w:sz w:val="20"/>
          <w:szCs w:val="20"/>
        </w:rPr>
        <w:t>(</w:t>
      </w:r>
      <w:proofErr w:type="gramEnd"/>
      <w:r w:rsidRPr="00697488">
        <w:rPr>
          <w:rFonts w:ascii="Courier New" w:eastAsia="Times New Roman" w:hAnsi="Courier New" w:cs="Courier New"/>
          <w:color w:val="000000"/>
          <w:sz w:val="20"/>
          <w:szCs w:val="20"/>
        </w:rPr>
        <w:t>).update(SQL, new Object[]{name, age, salary}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spellStart"/>
      <w:proofErr w:type="gramStart"/>
      <w:r w:rsidRPr="00697488">
        <w:rPr>
          <w:rFonts w:ascii="Courier New" w:eastAsia="Times New Roman" w:hAnsi="Courier New" w:cs="Courier New"/>
          <w:color w:val="000000"/>
          <w:sz w:val="20"/>
          <w:szCs w:val="20"/>
        </w:rPr>
        <w:t>System.out.println</w:t>
      </w:r>
      <w:proofErr w:type="spellEnd"/>
      <w:r w:rsidRPr="00697488">
        <w:rPr>
          <w:rFonts w:ascii="Courier New" w:eastAsia="Times New Roman" w:hAnsi="Courier New" w:cs="Courier New"/>
          <w:color w:val="000000"/>
          <w:sz w:val="20"/>
          <w:szCs w:val="20"/>
        </w:rPr>
        <w:t>(</w:t>
      </w:r>
      <w:proofErr w:type="gramEnd"/>
      <w:r w:rsidRPr="00697488">
        <w:rPr>
          <w:rFonts w:ascii="Courier New" w:eastAsia="Times New Roman" w:hAnsi="Courier New" w:cs="Courier New"/>
          <w:color w:val="000000"/>
          <w:sz w:val="20"/>
          <w:szCs w:val="20"/>
        </w:rPr>
        <w:t>"Created Record Name = " + name + " Age = " + age+ " Salary = " + salary);</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to simulate the exception.</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throw</w:t>
      </w:r>
      <w:proofErr w:type="gramEnd"/>
      <w:r w:rsidRPr="00697488">
        <w:rPr>
          <w:rFonts w:ascii="Courier New" w:eastAsia="Times New Roman" w:hAnsi="Courier New" w:cs="Courier New"/>
          <w:color w:val="000000"/>
          <w:sz w:val="20"/>
          <w:szCs w:val="20"/>
        </w:rPr>
        <w:t xml:space="preserve"> new </w:t>
      </w:r>
      <w:proofErr w:type="spellStart"/>
      <w:r w:rsidRPr="00697488">
        <w:rPr>
          <w:rFonts w:ascii="Courier New" w:eastAsia="Times New Roman" w:hAnsi="Courier New" w:cs="Courier New"/>
          <w:color w:val="000000"/>
          <w:sz w:val="20"/>
          <w:szCs w:val="20"/>
        </w:rPr>
        <w:t>RuntimeException</w:t>
      </w:r>
      <w:proofErr w:type="spellEnd"/>
      <w:r w:rsidRPr="00697488">
        <w:rPr>
          <w:rFonts w:ascii="Courier New" w:eastAsia="Times New Roman" w:hAnsi="Courier New" w:cs="Courier New"/>
          <w:color w:val="000000"/>
          <w:sz w:val="20"/>
          <w:szCs w:val="20"/>
        </w:rPr>
        <w:t>("simulate Error condition")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catch (</w:t>
      </w:r>
      <w:proofErr w:type="spellStart"/>
      <w:r w:rsidRPr="00697488">
        <w:rPr>
          <w:rFonts w:ascii="Courier New" w:eastAsia="Times New Roman" w:hAnsi="Courier New" w:cs="Courier New"/>
          <w:color w:val="000000"/>
          <w:sz w:val="20"/>
          <w:szCs w:val="20"/>
        </w:rPr>
        <w:t>DataAccessException</w:t>
      </w:r>
      <w:proofErr w:type="spellEnd"/>
      <w:r w:rsidRPr="00697488">
        <w:rPr>
          <w:rFonts w:ascii="Courier New" w:eastAsia="Times New Roman" w:hAnsi="Courier New" w:cs="Courier New"/>
          <w:color w:val="000000"/>
          <w:sz w:val="20"/>
          <w:szCs w:val="20"/>
        </w:rPr>
        <w:t xml:space="preserve"> 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spellStart"/>
      <w:proofErr w:type="gramStart"/>
      <w:r w:rsidRPr="00697488">
        <w:rPr>
          <w:rFonts w:ascii="Courier New" w:eastAsia="Times New Roman" w:hAnsi="Courier New" w:cs="Courier New"/>
          <w:color w:val="000000"/>
          <w:sz w:val="20"/>
          <w:szCs w:val="20"/>
        </w:rPr>
        <w:t>System.out.println</w:t>
      </w:r>
      <w:proofErr w:type="spellEnd"/>
      <w:r w:rsidRPr="00697488">
        <w:rPr>
          <w:rFonts w:ascii="Courier New" w:eastAsia="Times New Roman" w:hAnsi="Courier New" w:cs="Courier New"/>
          <w:color w:val="000000"/>
          <w:sz w:val="20"/>
          <w:szCs w:val="20"/>
        </w:rPr>
        <w:t>(</w:t>
      </w:r>
      <w:proofErr w:type="gramEnd"/>
      <w:r w:rsidRPr="00697488">
        <w:rPr>
          <w:rFonts w:ascii="Courier New" w:eastAsia="Times New Roman" w:hAnsi="Courier New" w:cs="Courier New"/>
          <w:color w:val="000000"/>
          <w:sz w:val="20"/>
          <w:szCs w:val="20"/>
        </w:rPr>
        <w:t>"Error in creating record, rolling back");</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throw</w:t>
      </w:r>
      <w:proofErr w:type="gramEnd"/>
      <w:r w:rsidRPr="00697488">
        <w:rPr>
          <w:rFonts w:ascii="Courier New" w:eastAsia="Times New Roman" w:hAnsi="Courier New" w:cs="Courier New"/>
          <w:color w:val="000000"/>
          <w:sz w:val="20"/>
          <w:szCs w:val="20"/>
        </w:rPr>
        <w:t xml:space="preserve"> 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lastRenderedPageBreak/>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@Override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Employee </w:t>
      </w:r>
      <w:proofErr w:type="spellStart"/>
      <w:r w:rsidRPr="00697488">
        <w:rPr>
          <w:rFonts w:ascii="Courier New" w:eastAsia="Times New Roman" w:hAnsi="Courier New" w:cs="Courier New"/>
          <w:color w:val="000000"/>
          <w:sz w:val="20"/>
          <w:szCs w:val="20"/>
        </w:rPr>
        <w:t>getEmployee</w:t>
      </w:r>
      <w:proofErr w:type="spellEnd"/>
      <w:r w:rsidRPr="00697488">
        <w:rPr>
          <w:rFonts w:ascii="Courier New" w:eastAsia="Times New Roman" w:hAnsi="Courier New" w:cs="Courier New"/>
          <w:color w:val="000000"/>
          <w:sz w:val="20"/>
          <w:szCs w:val="20"/>
        </w:rPr>
        <w:t xml:space="preserve">(Integer </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String SQL = "SELECT * FROM Employee WHERE </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 ?</w:t>
      </w:r>
      <w:proofErr w:type="gram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Employee </w:t>
      </w:r>
      <w:proofErr w:type="spellStart"/>
      <w:r w:rsidRPr="00697488">
        <w:rPr>
          <w:rFonts w:ascii="Courier New" w:eastAsia="Times New Roman" w:hAnsi="Courier New" w:cs="Courier New"/>
          <w:color w:val="000000"/>
          <w:sz w:val="20"/>
          <w:szCs w:val="20"/>
        </w:rPr>
        <w:t>employee</w:t>
      </w:r>
      <w:proofErr w:type="spellEnd"/>
      <w:r w:rsidRPr="00697488">
        <w:rPr>
          <w:rFonts w:ascii="Courier New" w:eastAsia="Times New Roman" w:hAnsi="Courier New" w:cs="Courier New"/>
          <w:color w:val="000000"/>
          <w:sz w:val="20"/>
          <w:szCs w:val="20"/>
        </w:rPr>
        <w:t xml:space="preserve"> = (Employee) </w:t>
      </w:r>
      <w:proofErr w:type="spellStart"/>
      <w:proofErr w:type="gramStart"/>
      <w:r w:rsidRPr="00697488">
        <w:rPr>
          <w:rFonts w:ascii="Courier New" w:eastAsia="Times New Roman" w:hAnsi="Courier New" w:cs="Courier New"/>
          <w:color w:val="000000"/>
          <w:sz w:val="20"/>
          <w:szCs w:val="20"/>
        </w:rPr>
        <w:t>getJdbcTemplate</w:t>
      </w:r>
      <w:proofErr w:type="spellEnd"/>
      <w:r w:rsidRPr="00697488">
        <w:rPr>
          <w:rFonts w:ascii="Courier New" w:eastAsia="Times New Roman" w:hAnsi="Courier New" w:cs="Courier New"/>
          <w:color w:val="000000"/>
          <w:sz w:val="20"/>
          <w:szCs w:val="20"/>
        </w:rPr>
        <w:t>(</w:t>
      </w:r>
      <w:proofErr w:type="gramEnd"/>
      <w:r w:rsidRPr="00697488">
        <w:rPr>
          <w:rFonts w:ascii="Courier New" w:eastAsia="Times New Roman" w:hAnsi="Courier New" w:cs="Courier New"/>
          <w:color w:val="000000"/>
          <w:sz w:val="20"/>
          <w:szCs w:val="20"/>
        </w:rPr>
        <w:t>).</w:t>
      </w:r>
      <w:proofErr w:type="spellStart"/>
      <w:r w:rsidRPr="00697488">
        <w:rPr>
          <w:rFonts w:ascii="Courier New" w:eastAsia="Times New Roman" w:hAnsi="Courier New" w:cs="Courier New"/>
          <w:color w:val="000000"/>
          <w:sz w:val="20"/>
          <w:szCs w:val="20"/>
        </w:rPr>
        <w:t>queryForObject</w:t>
      </w:r>
      <w:proofErr w:type="spellEnd"/>
      <w:r w:rsidRPr="00697488">
        <w:rPr>
          <w:rFonts w:ascii="Courier New" w:eastAsia="Times New Roman" w:hAnsi="Courier New" w:cs="Courier New"/>
          <w:color w:val="000000"/>
          <w:sz w:val="20"/>
          <w:szCs w:val="20"/>
        </w:rPr>
        <w:t>(SQL, new Object[]{</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 xml:space="preserve">}, new </w:t>
      </w:r>
      <w:proofErr w:type="spellStart"/>
      <w:r w:rsidRPr="00697488">
        <w:rPr>
          <w:rFonts w:ascii="Courier New" w:eastAsia="Times New Roman" w:hAnsi="Courier New" w:cs="Courier New"/>
          <w:color w:val="000000"/>
          <w:sz w:val="20"/>
          <w:szCs w:val="20"/>
        </w:rPr>
        <w:t>EmployeeMapper</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return</w:t>
      </w:r>
      <w:proofErr w:type="gramEnd"/>
      <w:r w:rsidRPr="00697488">
        <w:rPr>
          <w:rFonts w:ascii="Courier New" w:eastAsia="Times New Roman" w:hAnsi="Courier New" w:cs="Courier New"/>
          <w:color w:val="000000"/>
          <w:sz w:val="20"/>
          <w:szCs w:val="20"/>
        </w:rPr>
        <w:t xml:space="preserve"> employee;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@Override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List </w:t>
      </w:r>
      <w:proofErr w:type="spellStart"/>
      <w:r w:rsidRPr="00697488">
        <w:rPr>
          <w:rFonts w:ascii="Courier New" w:eastAsia="Times New Roman" w:hAnsi="Courier New" w:cs="Courier New"/>
          <w:color w:val="000000"/>
          <w:sz w:val="20"/>
          <w:szCs w:val="20"/>
        </w:rPr>
        <w:t>listEmployees</w:t>
      </w:r>
      <w:proofErr w:type="spellEnd"/>
      <w:r w:rsidRPr="00697488">
        <w:rPr>
          <w:rFonts w:ascii="Courier New" w:eastAsia="Times New Roman" w:hAnsi="Courier New" w:cs="Courier New"/>
          <w:color w:val="000000"/>
          <w:sz w:val="20"/>
          <w:szCs w:val="20"/>
        </w:rPr>
        <w:t>()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String SQL = "SELECT * FROM Employee";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List employees = (List) </w:t>
      </w:r>
      <w:proofErr w:type="spellStart"/>
      <w:proofErr w:type="gramStart"/>
      <w:r w:rsidRPr="00697488">
        <w:rPr>
          <w:rFonts w:ascii="Courier New" w:eastAsia="Times New Roman" w:hAnsi="Courier New" w:cs="Courier New"/>
          <w:color w:val="000000"/>
          <w:sz w:val="20"/>
          <w:szCs w:val="20"/>
        </w:rPr>
        <w:t>getJdbcTemplate</w:t>
      </w:r>
      <w:proofErr w:type="spellEnd"/>
      <w:r w:rsidRPr="00697488">
        <w:rPr>
          <w:rFonts w:ascii="Courier New" w:eastAsia="Times New Roman" w:hAnsi="Courier New" w:cs="Courier New"/>
          <w:color w:val="000000"/>
          <w:sz w:val="20"/>
          <w:szCs w:val="20"/>
        </w:rPr>
        <w:t>(</w:t>
      </w:r>
      <w:proofErr w:type="gramEnd"/>
      <w:r w:rsidRPr="00697488">
        <w:rPr>
          <w:rFonts w:ascii="Courier New" w:eastAsia="Times New Roman" w:hAnsi="Courier New" w:cs="Courier New"/>
          <w:color w:val="000000"/>
          <w:sz w:val="20"/>
          <w:szCs w:val="20"/>
        </w:rPr>
        <w:t xml:space="preserve">).query(SQL, new </w:t>
      </w:r>
      <w:proofErr w:type="spellStart"/>
      <w:r w:rsidRPr="00697488">
        <w:rPr>
          <w:rFonts w:ascii="Courier New" w:eastAsia="Times New Roman" w:hAnsi="Courier New" w:cs="Courier New"/>
          <w:color w:val="000000"/>
          <w:sz w:val="20"/>
          <w:szCs w:val="20"/>
        </w:rPr>
        <w:t>EmployeeMapper</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return</w:t>
      </w:r>
      <w:proofErr w:type="gramEnd"/>
      <w:r w:rsidRPr="00697488">
        <w:rPr>
          <w:rFonts w:ascii="Courier New" w:eastAsia="Times New Roman" w:hAnsi="Courier New" w:cs="Courier New"/>
          <w:color w:val="000000"/>
          <w:sz w:val="20"/>
          <w:szCs w:val="20"/>
        </w:rPr>
        <w:t xml:space="preserve"> null;</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@Override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void delete(Integer </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String SQL = "DELETE FROM Employee WHERE </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 ?</w:t>
      </w:r>
      <w:proofErr w:type="gram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spellStart"/>
      <w:proofErr w:type="gramStart"/>
      <w:r w:rsidRPr="00697488">
        <w:rPr>
          <w:rFonts w:ascii="Courier New" w:eastAsia="Times New Roman" w:hAnsi="Courier New" w:cs="Courier New"/>
          <w:color w:val="000000"/>
          <w:sz w:val="20"/>
          <w:szCs w:val="20"/>
        </w:rPr>
        <w:t>getJdbcTemplate</w:t>
      </w:r>
      <w:proofErr w:type="spellEnd"/>
      <w:r w:rsidRPr="00697488">
        <w:rPr>
          <w:rFonts w:ascii="Courier New" w:eastAsia="Times New Roman" w:hAnsi="Courier New" w:cs="Courier New"/>
          <w:color w:val="000000"/>
          <w:sz w:val="20"/>
          <w:szCs w:val="20"/>
        </w:rPr>
        <w:t>(</w:t>
      </w:r>
      <w:proofErr w:type="gramEnd"/>
      <w:r w:rsidRPr="00697488">
        <w:rPr>
          <w:rFonts w:ascii="Courier New" w:eastAsia="Times New Roman" w:hAnsi="Courier New" w:cs="Courier New"/>
          <w:color w:val="000000"/>
          <w:sz w:val="20"/>
          <w:szCs w:val="20"/>
        </w:rPr>
        <w:t>).update(SQL, new Object[]{</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spellStart"/>
      <w:proofErr w:type="gramStart"/>
      <w:r w:rsidRPr="00697488">
        <w:rPr>
          <w:rFonts w:ascii="Courier New" w:eastAsia="Times New Roman" w:hAnsi="Courier New" w:cs="Courier New"/>
          <w:color w:val="000000"/>
          <w:sz w:val="20"/>
          <w:szCs w:val="20"/>
        </w:rPr>
        <w:t>System.out.println</w:t>
      </w:r>
      <w:proofErr w:type="spellEnd"/>
      <w:r w:rsidRPr="00697488">
        <w:rPr>
          <w:rFonts w:ascii="Courier New" w:eastAsia="Times New Roman" w:hAnsi="Courier New" w:cs="Courier New"/>
          <w:color w:val="000000"/>
          <w:sz w:val="20"/>
          <w:szCs w:val="20"/>
        </w:rPr>
        <w:t>(</w:t>
      </w:r>
      <w:proofErr w:type="gramEnd"/>
      <w:r w:rsidRPr="00697488">
        <w:rPr>
          <w:rFonts w:ascii="Courier New" w:eastAsia="Times New Roman" w:hAnsi="Courier New" w:cs="Courier New"/>
          <w:color w:val="000000"/>
          <w:sz w:val="20"/>
          <w:szCs w:val="20"/>
        </w:rPr>
        <w:t xml:space="preserve">"Deleted Record with EMPID = " + </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@Override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lastRenderedPageBreak/>
        <w:t xml:space="preserve"> </w:t>
      </w: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void update(Integer </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 Integer age)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String SQL = "UPDATE Employee SET age </w:t>
      </w:r>
      <w:proofErr w:type="gramStart"/>
      <w:r w:rsidRPr="00697488">
        <w:rPr>
          <w:rFonts w:ascii="Courier New" w:eastAsia="Times New Roman" w:hAnsi="Courier New" w:cs="Courier New"/>
          <w:color w:val="000000"/>
          <w:sz w:val="20"/>
          <w:szCs w:val="20"/>
        </w:rPr>
        <w:t>= ?</w:t>
      </w:r>
      <w:proofErr w:type="gramEnd"/>
      <w:r w:rsidRPr="00697488">
        <w:rPr>
          <w:rFonts w:ascii="Courier New" w:eastAsia="Times New Roman" w:hAnsi="Courier New" w:cs="Courier New"/>
          <w:color w:val="000000"/>
          <w:sz w:val="20"/>
          <w:szCs w:val="20"/>
        </w:rPr>
        <w:t xml:space="preserve"> WHERE </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 ?</w:t>
      </w:r>
      <w:proofErr w:type="gram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spellStart"/>
      <w:proofErr w:type="gramStart"/>
      <w:r w:rsidRPr="00697488">
        <w:rPr>
          <w:rFonts w:ascii="Courier New" w:eastAsia="Times New Roman" w:hAnsi="Courier New" w:cs="Courier New"/>
          <w:color w:val="000000"/>
          <w:sz w:val="20"/>
          <w:szCs w:val="20"/>
        </w:rPr>
        <w:t>getJdbcTemplate</w:t>
      </w:r>
      <w:proofErr w:type="spellEnd"/>
      <w:r w:rsidRPr="00697488">
        <w:rPr>
          <w:rFonts w:ascii="Courier New" w:eastAsia="Times New Roman" w:hAnsi="Courier New" w:cs="Courier New"/>
          <w:color w:val="000000"/>
          <w:sz w:val="20"/>
          <w:szCs w:val="20"/>
        </w:rPr>
        <w:t>(</w:t>
      </w:r>
      <w:proofErr w:type="gramEnd"/>
      <w:r w:rsidRPr="00697488">
        <w:rPr>
          <w:rFonts w:ascii="Courier New" w:eastAsia="Times New Roman" w:hAnsi="Courier New" w:cs="Courier New"/>
          <w:color w:val="000000"/>
          <w:sz w:val="20"/>
          <w:szCs w:val="20"/>
        </w:rPr>
        <w:t xml:space="preserve">).update(SQL, new Object[]{age, </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spellStart"/>
      <w:proofErr w:type="gramStart"/>
      <w:r w:rsidRPr="00697488">
        <w:rPr>
          <w:rFonts w:ascii="Courier New" w:eastAsia="Times New Roman" w:hAnsi="Courier New" w:cs="Courier New"/>
          <w:color w:val="000000"/>
          <w:sz w:val="20"/>
          <w:szCs w:val="20"/>
        </w:rPr>
        <w:t>System.out.println</w:t>
      </w:r>
      <w:proofErr w:type="spellEnd"/>
      <w:r w:rsidRPr="00697488">
        <w:rPr>
          <w:rFonts w:ascii="Courier New" w:eastAsia="Times New Roman" w:hAnsi="Courier New" w:cs="Courier New"/>
          <w:color w:val="000000"/>
          <w:sz w:val="20"/>
          <w:szCs w:val="20"/>
        </w:rPr>
        <w:t>(</w:t>
      </w:r>
      <w:proofErr w:type="gramEnd"/>
      <w:r w:rsidRPr="00697488">
        <w:rPr>
          <w:rFonts w:ascii="Courier New" w:eastAsia="Times New Roman" w:hAnsi="Courier New" w:cs="Courier New"/>
          <w:color w:val="000000"/>
          <w:sz w:val="20"/>
          <w:szCs w:val="20"/>
        </w:rPr>
        <w:t xml:space="preserve">"Updated Record with EMPID = " + </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w:t>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t xml:space="preserve">5. Create other required Java classes </w:t>
      </w:r>
      <w:r w:rsidRPr="00697488">
        <w:rPr>
          <w:rFonts w:ascii="Open Sans" w:eastAsia="Times New Roman" w:hAnsi="Open Sans" w:cs="Times New Roman"/>
          <w:b/>
          <w:bCs/>
          <w:color w:val="000000"/>
          <w:sz w:val="17"/>
          <w:szCs w:val="17"/>
        </w:rPr>
        <w:t xml:space="preserve">Employee, </w:t>
      </w:r>
      <w:proofErr w:type="spellStart"/>
      <w:r w:rsidRPr="00697488">
        <w:rPr>
          <w:rFonts w:ascii="Open Sans" w:eastAsia="Times New Roman" w:hAnsi="Open Sans" w:cs="Times New Roman"/>
          <w:b/>
          <w:bCs/>
          <w:color w:val="000000"/>
          <w:sz w:val="17"/>
          <w:szCs w:val="17"/>
        </w:rPr>
        <w:t>EmployeeMapper</w:t>
      </w:r>
      <w:proofErr w:type="spellEnd"/>
      <w:r w:rsidRPr="00697488">
        <w:rPr>
          <w:rFonts w:ascii="Open Sans" w:eastAsia="Times New Roman" w:hAnsi="Open Sans" w:cs="Times New Roman"/>
          <w:b/>
          <w:bCs/>
          <w:color w:val="000000"/>
          <w:sz w:val="17"/>
          <w:szCs w:val="17"/>
        </w:rPr>
        <w:t xml:space="preserve"> and </w:t>
      </w:r>
      <w:proofErr w:type="spellStart"/>
      <w:r w:rsidRPr="00697488">
        <w:rPr>
          <w:rFonts w:ascii="Open Sans" w:eastAsia="Times New Roman" w:hAnsi="Open Sans" w:cs="Times New Roman"/>
          <w:b/>
          <w:bCs/>
          <w:color w:val="000000"/>
          <w:sz w:val="17"/>
          <w:szCs w:val="17"/>
        </w:rPr>
        <w:t>EmpMainApp</w:t>
      </w:r>
      <w:proofErr w:type="spellEnd"/>
      <w:r w:rsidRPr="00697488">
        <w:rPr>
          <w:rFonts w:ascii="Open Sans" w:eastAsia="Times New Roman" w:hAnsi="Open Sans" w:cs="Times New Roman"/>
          <w:color w:val="000000"/>
          <w:sz w:val="17"/>
          <w:szCs w:val="17"/>
        </w:rPr>
        <w:t xml:space="preserve"> under the </w:t>
      </w:r>
      <w:proofErr w:type="spellStart"/>
      <w:r w:rsidRPr="00697488">
        <w:rPr>
          <w:rFonts w:ascii="Open Sans" w:eastAsia="Times New Roman" w:hAnsi="Open Sans" w:cs="Times New Roman"/>
          <w:b/>
          <w:bCs/>
          <w:i/>
          <w:iCs/>
          <w:color w:val="000000"/>
          <w:sz w:val="17"/>
          <w:szCs w:val="17"/>
        </w:rPr>
        <w:t>com.dineshonjava.sdnext</w:t>
      </w:r>
      <w:proofErr w:type="spellEnd"/>
      <w:r w:rsidRPr="00697488">
        <w:rPr>
          <w:rFonts w:ascii="Open Sans" w:eastAsia="Times New Roman" w:hAnsi="Open Sans" w:cs="Times New Roman"/>
          <w:color w:val="000000"/>
          <w:sz w:val="17"/>
          <w:szCs w:val="17"/>
        </w:rPr>
        <w:t xml:space="preserve"> package. You can create rest of the POJO classes if required.</w:t>
      </w:r>
      <w:r w:rsidRPr="00697488">
        <w:rPr>
          <w:rFonts w:ascii="Open Sans" w:eastAsia="Times New Roman" w:hAnsi="Open Sans" w:cs="Times New Roman"/>
          <w:color w:val="000000"/>
          <w:sz w:val="17"/>
          <w:szCs w:val="17"/>
        </w:rPr>
        <w:br/>
      </w:r>
      <w:r w:rsidRPr="00697488">
        <w:rPr>
          <w:rFonts w:ascii="Open Sans" w:eastAsia="Times New Roman" w:hAnsi="Open Sans" w:cs="Times New Roman"/>
          <w:b/>
          <w:bCs/>
          <w:color w:val="000000"/>
          <w:sz w:val="17"/>
          <w:szCs w:val="17"/>
        </w:rPr>
        <w:t>Employee.java</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package</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com.dineshonjava.sdnext.domain</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@author </w:t>
      </w:r>
      <w:proofErr w:type="spellStart"/>
      <w:r w:rsidRPr="00697488">
        <w:rPr>
          <w:rFonts w:ascii="Courier New" w:eastAsia="Times New Roman" w:hAnsi="Courier New" w:cs="Courier New"/>
          <w:color w:val="000000"/>
          <w:sz w:val="20"/>
          <w:szCs w:val="20"/>
        </w:rPr>
        <w:t>Dinesh</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Rajput</w:t>
      </w:r>
      <w:proofErr w:type="spellEnd"/>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class Employee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private</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int</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private</w:t>
      </w:r>
      <w:proofErr w:type="gramEnd"/>
      <w:r w:rsidRPr="00697488">
        <w:rPr>
          <w:rFonts w:ascii="Courier New" w:eastAsia="Times New Roman" w:hAnsi="Courier New" w:cs="Courier New"/>
          <w:color w:val="000000"/>
          <w:sz w:val="20"/>
          <w:szCs w:val="20"/>
        </w:rPr>
        <w:t xml:space="preserve"> String name;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private</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int</w:t>
      </w:r>
      <w:proofErr w:type="spellEnd"/>
      <w:r w:rsidRPr="00697488">
        <w:rPr>
          <w:rFonts w:ascii="Courier New" w:eastAsia="Times New Roman" w:hAnsi="Courier New" w:cs="Courier New"/>
          <w:color w:val="000000"/>
          <w:sz w:val="20"/>
          <w:szCs w:val="20"/>
        </w:rPr>
        <w:t xml:space="preserve"> age;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private</w:t>
      </w:r>
      <w:proofErr w:type="gramEnd"/>
      <w:r w:rsidRPr="00697488">
        <w:rPr>
          <w:rFonts w:ascii="Courier New" w:eastAsia="Times New Roman" w:hAnsi="Courier New" w:cs="Courier New"/>
          <w:color w:val="000000"/>
          <w:sz w:val="20"/>
          <w:szCs w:val="20"/>
        </w:rPr>
        <w:t xml:space="preserve"> long salary;</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@return the </w:t>
      </w:r>
      <w:proofErr w:type="spellStart"/>
      <w:r w:rsidRPr="00697488">
        <w:rPr>
          <w:rFonts w:ascii="Courier New" w:eastAsia="Times New Roman" w:hAnsi="Courier New" w:cs="Courier New"/>
          <w:color w:val="000000"/>
          <w:sz w:val="20"/>
          <w:szCs w:val="20"/>
        </w:rPr>
        <w:t>empid</w:t>
      </w:r>
      <w:proofErr w:type="spellEnd"/>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int</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getEmpid</w:t>
      </w:r>
      <w:proofErr w:type="spellEnd"/>
      <w:r w:rsidRPr="00697488">
        <w:rPr>
          <w:rFonts w:ascii="Courier New" w:eastAsia="Times New Roman" w:hAnsi="Courier New" w:cs="Courier New"/>
          <w:color w:val="000000"/>
          <w:sz w:val="20"/>
          <w:szCs w:val="20"/>
        </w:rPr>
        <w:t>()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return</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lastRenderedPageBreak/>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w:t>
      </w:r>
      <w:proofErr w:type="spellStart"/>
      <w:r w:rsidRPr="00697488">
        <w:rPr>
          <w:rFonts w:ascii="Courier New" w:eastAsia="Times New Roman" w:hAnsi="Courier New" w:cs="Courier New"/>
          <w:color w:val="000000"/>
          <w:sz w:val="20"/>
          <w:szCs w:val="20"/>
        </w:rPr>
        <w:t>param</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 xml:space="preserve"> the </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 xml:space="preserve"> to set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void </w:t>
      </w:r>
      <w:proofErr w:type="spellStart"/>
      <w:r w:rsidRPr="00697488">
        <w:rPr>
          <w:rFonts w:ascii="Courier New" w:eastAsia="Times New Roman" w:hAnsi="Courier New" w:cs="Courier New"/>
          <w:color w:val="000000"/>
          <w:sz w:val="20"/>
          <w:szCs w:val="20"/>
        </w:rPr>
        <w:t>setEmpid</w:t>
      </w:r>
      <w:proofErr w:type="spellEnd"/>
      <w:r w:rsidRPr="00697488">
        <w:rPr>
          <w:rFonts w:ascii="Courier New" w:eastAsia="Times New Roman" w:hAnsi="Courier New" w:cs="Courier New"/>
          <w:color w:val="000000"/>
          <w:sz w:val="20"/>
          <w:szCs w:val="20"/>
        </w:rPr>
        <w:t>(</w:t>
      </w:r>
      <w:proofErr w:type="spellStart"/>
      <w:r w:rsidRPr="00697488">
        <w:rPr>
          <w:rFonts w:ascii="Courier New" w:eastAsia="Times New Roman" w:hAnsi="Courier New" w:cs="Courier New"/>
          <w:color w:val="000000"/>
          <w:sz w:val="20"/>
          <w:szCs w:val="20"/>
        </w:rPr>
        <w:t>int</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this.empid</w:t>
      </w:r>
      <w:proofErr w:type="spellEnd"/>
      <w:r w:rsidRPr="00697488">
        <w:rPr>
          <w:rFonts w:ascii="Courier New" w:eastAsia="Times New Roman" w:hAnsi="Courier New" w:cs="Courier New"/>
          <w:color w:val="000000"/>
          <w:sz w:val="20"/>
          <w:szCs w:val="20"/>
        </w:rPr>
        <w:t xml:space="preserve"> = </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@return the name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String </w:t>
      </w:r>
      <w:proofErr w:type="spellStart"/>
      <w:r w:rsidRPr="00697488">
        <w:rPr>
          <w:rFonts w:ascii="Courier New" w:eastAsia="Times New Roman" w:hAnsi="Courier New" w:cs="Courier New"/>
          <w:color w:val="000000"/>
          <w:sz w:val="20"/>
          <w:szCs w:val="20"/>
        </w:rPr>
        <w:t>getName</w:t>
      </w:r>
      <w:proofErr w:type="spellEnd"/>
      <w:r w:rsidRPr="00697488">
        <w:rPr>
          <w:rFonts w:ascii="Courier New" w:eastAsia="Times New Roman" w:hAnsi="Courier New" w:cs="Courier New"/>
          <w:color w:val="000000"/>
          <w:sz w:val="20"/>
          <w:szCs w:val="20"/>
        </w:rPr>
        <w:t>()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return</w:t>
      </w:r>
      <w:proofErr w:type="gramEnd"/>
      <w:r w:rsidRPr="00697488">
        <w:rPr>
          <w:rFonts w:ascii="Courier New" w:eastAsia="Times New Roman" w:hAnsi="Courier New" w:cs="Courier New"/>
          <w:color w:val="000000"/>
          <w:sz w:val="20"/>
          <w:szCs w:val="20"/>
        </w:rPr>
        <w:t xml:space="preserve"> name;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w:t>
      </w:r>
      <w:proofErr w:type="spellStart"/>
      <w:r w:rsidRPr="00697488">
        <w:rPr>
          <w:rFonts w:ascii="Courier New" w:eastAsia="Times New Roman" w:hAnsi="Courier New" w:cs="Courier New"/>
          <w:color w:val="000000"/>
          <w:sz w:val="20"/>
          <w:szCs w:val="20"/>
        </w:rPr>
        <w:t>param</w:t>
      </w:r>
      <w:proofErr w:type="spellEnd"/>
      <w:r w:rsidRPr="00697488">
        <w:rPr>
          <w:rFonts w:ascii="Courier New" w:eastAsia="Times New Roman" w:hAnsi="Courier New" w:cs="Courier New"/>
          <w:color w:val="000000"/>
          <w:sz w:val="20"/>
          <w:szCs w:val="20"/>
        </w:rPr>
        <w:t xml:space="preserve"> name the name to set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void </w:t>
      </w:r>
      <w:proofErr w:type="spellStart"/>
      <w:r w:rsidRPr="00697488">
        <w:rPr>
          <w:rFonts w:ascii="Courier New" w:eastAsia="Times New Roman" w:hAnsi="Courier New" w:cs="Courier New"/>
          <w:color w:val="000000"/>
          <w:sz w:val="20"/>
          <w:szCs w:val="20"/>
        </w:rPr>
        <w:t>setName</w:t>
      </w:r>
      <w:proofErr w:type="spellEnd"/>
      <w:r w:rsidRPr="00697488">
        <w:rPr>
          <w:rFonts w:ascii="Courier New" w:eastAsia="Times New Roman" w:hAnsi="Courier New" w:cs="Courier New"/>
          <w:color w:val="000000"/>
          <w:sz w:val="20"/>
          <w:szCs w:val="20"/>
        </w:rPr>
        <w:t>(String name)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this.name = name;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@return the age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int</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getAge</w:t>
      </w:r>
      <w:proofErr w:type="spellEnd"/>
      <w:r w:rsidRPr="00697488">
        <w:rPr>
          <w:rFonts w:ascii="Courier New" w:eastAsia="Times New Roman" w:hAnsi="Courier New" w:cs="Courier New"/>
          <w:color w:val="000000"/>
          <w:sz w:val="20"/>
          <w:szCs w:val="20"/>
        </w:rPr>
        <w:t>()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return</w:t>
      </w:r>
      <w:proofErr w:type="gramEnd"/>
      <w:r w:rsidRPr="00697488">
        <w:rPr>
          <w:rFonts w:ascii="Courier New" w:eastAsia="Times New Roman" w:hAnsi="Courier New" w:cs="Courier New"/>
          <w:color w:val="000000"/>
          <w:sz w:val="20"/>
          <w:szCs w:val="20"/>
        </w:rPr>
        <w:t xml:space="preserve"> age;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lastRenderedPageBreak/>
        <w:t xml:space="preserve">  * @</w:t>
      </w:r>
      <w:proofErr w:type="spellStart"/>
      <w:r w:rsidRPr="00697488">
        <w:rPr>
          <w:rFonts w:ascii="Courier New" w:eastAsia="Times New Roman" w:hAnsi="Courier New" w:cs="Courier New"/>
          <w:color w:val="000000"/>
          <w:sz w:val="20"/>
          <w:szCs w:val="20"/>
        </w:rPr>
        <w:t>param</w:t>
      </w:r>
      <w:proofErr w:type="spellEnd"/>
      <w:r w:rsidRPr="00697488">
        <w:rPr>
          <w:rFonts w:ascii="Courier New" w:eastAsia="Times New Roman" w:hAnsi="Courier New" w:cs="Courier New"/>
          <w:color w:val="000000"/>
          <w:sz w:val="20"/>
          <w:szCs w:val="20"/>
        </w:rPr>
        <w:t xml:space="preserve"> age the age to set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void </w:t>
      </w:r>
      <w:proofErr w:type="spellStart"/>
      <w:r w:rsidRPr="00697488">
        <w:rPr>
          <w:rFonts w:ascii="Courier New" w:eastAsia="Times New Roman" w:hAnsi="Courier New" w:cs="Courier New"/>
          <w:color w:val="000000"/>
          <w:sz w:val="20"/>
          <w:szCs w:val="20"/>
        </w:rPr>
        <w:t>setAge</w:t>
      </w:r>
      <w:proofErr w:type="spellEnd"/>
      <w:r w:rsidRPr="00697488">
        <w:rPr>
          <w:rFonts w:ascii="Courier New" w:eastAsia="Times New Roman" w:hAnsi="Courier New" w:cs="Courier New"/>
          <w:color w:val="000000"/>
          <w:sz w:val="20"/>
          <w:szCs w:val="20"/>
        </w:rPr>
        <w:t>(</w:t>
      </w:r>
      <w:proofErr w:type="spellStart"/>
      <w:r w:rsidRPr="00697488">
        <w:rPr>
          <w:rFonts w:ascii="Courier New" w:eastAsia="Times New Roman" w:hAnsi="Courier New" w:cs="Courier New"/>
          <w:color w:val="000000"/>
          <w:sz w:val="20"/>
          <w:szCs w:val="20"/>
        </w:rPr>
        <w:t>int</w:t>
      </w:r>
      <w:proofErr w:type="spellEnd"/>
      <w:r w:rsidRPr="00697488">
        <w:rPr>
          <w:rFonts w:ascii="Courier New" w:eastAsia="Times New Roman" w:hAnsi="Courier New" w:cs="Courier New"/>
          <w:color w:val="000000"/>
          <w:sz w:val="20"/>
          <w:szCs w:val="20"/>
        </w:rPr>
        <w:t xml:space="preserve"> age)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this.age</w:t>
      </w:r>
      <w:proofErr w:type="spellEnd"/>
      <w:r w:rsidRPr="00697488">
        <w:rPr>
          <w:rFonts w:ascii="Courier New" w:eastAsia="Times New Roman" w:hAnsi="Courier New" w:cs="Courier New"/>
          <w:color w:val="000000"/>
          <w:sz w:val="20"/>
          <w:szCs w:val="20"/>
        </w:rPr>
        <w:t xml:space="preserve"> = age;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@return the salary</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long </w:t>
      </w:r>
      <w:proofErr w:type="spellStart"/>
      <w:r w:rsidRPr="00697488">
        <w:rPr>
          <w:rFonts w:ascii="Courier New" w:eastAsia="Times New Roman" w:hAnsi="Courier New" w:cs="Courier New"/>
          <w:color w:val="000000"/>
          <w:sz w:val="20"/>
          <w:szCs w:val="20"/>
        </w:rPr>
        <w:t>getSalary</w:t>
      </w:r>
      <w:proofErr w:type="spellEnd"/>
      <w:r w:rsidRPr="00697488">
        <w:rPr>
          <w:rFonts w:ascii="Courier New" w:eastAsia="Times New Roman" w:hAnsi="Courier New" w:cs="Courier New"/>
          <w:color w:val="000000"/>
          <w:sz w:val="20"/>
          <w:szCs w:val="20"/>
        </w:rPr>
        <w:t>()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return</w:t>
      </w:r>
      <w:proofErr w:type="gramEnd"/>
      <w:r w:rsidRPr="00697488">
        <w:rPr>
          <w:rFonts w:ascii="Courier New" w:eastAsia="Times New Roman" w:hAnsi="Courier New" w:cs="Courier New"/>
          <w:color w:val="000000"/>
          <w:sz w:val="20"/>
          <w:szCs w:val="20"/>
        </w:rPr>
        <w:t xml:space="preserve"> salary;</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w:t>
      </w:r>
      <w:proofErr w:type="spellStart"/>
      <w:r w:rsidRPr="00697488">
        <w:rPr>
          <w:rFonts w:ascii="Courier New" w:eastAsia="Times New Roman" w:hAnsi="Courier New" w:cs="Courier New"/>
          <w:color w:val="000000"/>
          <w:sz w:val="20"/>
          <w:szCs w:val="20"/>
        </w:rPr>
        <w:t>param</w:t>
      </w:r>
      <w:proofErr w:type="spellEnd"/>
      <w:r w:rsidRPr="00697488">
        <w:rPr>
          <w:rFonts w:ascii="Courier New" w:eastAsia="Times New Roman" w:hAnsi="Courier New" w:cs="Courier New"/>
          <w:color w:val="000000"/>
          <w:sz w:val="20"/>
          <w:szCs w:val="20"/>
        </w:rPr>
        <w:t xml:space="preserve"> salary the salary to set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void </w:t>
      </w:r>
      <w:proofErr w:type="spellStart"/>
      <w:r w:rsidRPr="00697488">
        <w:rPr>
          <w:rFonts w:ascii="Courier New" w:eastAsia="Times New Roman" w:hAnsi="Courier New" w:cs="Courier New"/>
          <w:color w:val="000000"/>
          <w:sz w:val="20"/>
          <w:szCs w:val="20"/>
        </w:rPr>
        <w:t>setSalary</w:t>
      </w:r>
      <w:proofErr w:type="spellEnd"/>
      <w:r w:rsidRPr="00697488">
        <w:rPr>
          <w:rFonts w:ascii="Courier New" w:eastAsia="Times New Roman" w:hAnsi="Courier New" w:cs="Courier New"/>
          <w:color w:val="000000"/>
          <w:sz w:val="20"/>
          <w:szCs w:val="20"/>
        </w:rPr>
        <w:t>(long salary)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this.salary</w:t>
      </w:r>
      <w:proofErr w:type="spellEnd"/>
      <w:r w:rsidRPr="00697488">
        <w:rPr>
          <w:rFonts w:ascii="Courier New" w:eastAsia="Times New Roman" w:hAnsi="Courier New" w:cs="Courier New"/>
          <w:color w:val="000000"/>
          <w:sz w:val="20"/>
          <w:szCs w:val="20"/>
        </w:rPr>
        <w:t xml:space="preserve"> = salary;</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String </w:t>
      </w:r>
      <w:proofErr w:type="spellStart"/>
      <w:r w:rsidRPr="00697488">
        <w:rPr>
          <w:rFonts w:ascii="Courier New" w:eastAsia="Times New Roman" w:hAnsi="Courier New" w:cs="Courier New"/>
          <w:color w:val="000000"/>
          <w:sz w:val="20"/>
          <w:szCs w:val="20"/>
        </w:rPr>
        <w:t>toString</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return</w:t>
      </w:r>
      <w:proofErr w:type="gramEnd"/>
      <w:r w:rsidRPr="00697488">
        <w:rPr>
          <w:rFonts w:ascii="Courier New" w:eastAsia="Times New Roman" w:hAnsi="Courier New" w:cs="Courier New"/>
          <w:color w:val="000000"/>
          <w:sz w:val="20"/>
          <w:szCs w:val="20"/>
        </w:rPr>
        <w:t xml:space="preserve"> "EMPLOYEE{</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 "+</w:t>
      </w:r>
      <w:proofErr w:type="spellStart"/>
      <w:r w:rsidRPr="00697488">
        <w:rPr>
          <w:rFonts w:ascii="Courier New" w:eastAsia="Times New Roman" w:hAnsi="Courier New" w:cs="Courier New"/>
          <w:color w:val="000000"/>
          <w:sz w:val="20"/>
          <w:szCs w:val="20"/>
        </w:rPr>
        <w:t>this.empid</w:t>
      </w:r>
      <w:proofErr w:type="spellEnd"/>
      <w:r w:rsidRPr="00697488">
        <w:rPr>
          <w:rFonts w:ascii="Courier New" w:eastAsia="Times New Roman" w:hAnsi="Courier New" w:cs="Courier New"/>
          <w:color w:val="000000"/>
          <w:sz w:val="20"/>
          <w:szCs w:val="20"/>
        </w:rPr>
        <w:t>+" name- "+this.name+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 age</w:t>
      </w:r>
      <w:proofErr w:type="gramEnd"/>
      <w:r w:rsidRPr="00697488">
        <w:rPr>
          <w:rFonts w:ascii="Courier New" w:eastAsia="Times New Roman" w:hAnsi="Courier New" w:cs="Courier New"/>
          <w:color w:val="000000"/>
          <w:sz w:val="20"/>
          <w:szCs w:val="20"/>
        </w:rPr>
        <w:t>- "+</w:t>
      </w:r>
      <w:proofErr w:type="spellStart"/>
      <w:r w:rsidRPr="00697488">
        <w:rPr>
          <w:rFonts w:ascii="Courier New" w:eastAsia="Times New Roman" w:hAnsi="Courier New" w:cs="Courier New"/>
          <w:color w:val="000000"/>
          <w:sz w:val="20"/>
          <w:szCs w:val="20"/>
        </w:rPr>
        <w:t>this.age</w:t>
      </w:r>
      <w:proofErr w:type="spellEnd"/>
      <w:r w:rsidRPr="00697488">
        <w:rPr>
          <w:rFonts w:ascii="Courier New" w:eastAsia="Times New Roman" w:hAnsi="Courier New" w:cs="Courier New"/>
          <w:color w:val="000000"/>
          <w:sz w:val="20"/>
          <w:szCs w:val="20"/>
        </w:rPr>
        <w:t>+" salary- "+</w:t>
      </w:r>
      <w:proofErr w:type="spellStart"/>
      <w:r w:rsidRPr="00697488">
        <w:rPr>
          <w:rFonts w:ascii="Courier New" w:eastAsia="Times New Roman" w:hAnsi="Courier New" w:cs="Courier New"/>
          <w:color w:val="000000"/>
          <w:sz w:val="20"/>
          <w:szCs w:val="20"/>
        </w:rPr>
        <w:t>this.salary</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w:t>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b/>
          <w:bCs/>
          <w:color w:val="000000"/>
          <w:sz w:val="17"/>
          <w:szCs w:val="17"/>
        </w:rPr>
        <w:t>EmployeeMapper.java</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package</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com.dineshonjava.sdnext.jdbc.utils</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import</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java.sql.ResultSet</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import</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java.sql.SQLException</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import</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org.springframework.jdbc.core.RowMapper</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import</w:t>
      </w:r>
      <w:proofErr w:type="gramEnd"/>
      <w:r w:rsidRPr="00697488">
        <w:rPr>
          <w:rFonts w:ascii="Courier New" w:eastAsia="Times New Roman" w:hAnsi="Courier New" w:cs="Courier New"/>
          <w:color w:val="000000"/>
          <w:sz w:val="20"/>
          <w:szCs w:val="20"/>
        </w:rPr>
        <w:t xml:space="preserve"> com.dineshonjava.sdnext.domain.Employee;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@author </w:t>
      </w:r>
      <w:proofErr w:type="spellStart"/>
      <w:r w:rsidRPr="00697488">
        <w:rPr>
          <w:rFonts w:ascii="Courier New" w:eastAsia="Times New Roman" w:hAnsi="Courier New" w:cs="Courier New"/>
          <w:color w:val="000000"/>
          <w:sz w:val="20"/>
          <w:szCs w:val="20"/>
        </w:rPr>
        <w:t>Dinesh</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Rajput</w:t>
      </w:r>
      <w:proofErr w:type="spellEnd"/>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class </w:t>
      </w:r>
      <w:proofErr w:type="spellStart"/>
      <w:r w:rsidRPr="00697488">
        <w:rPr>
          <w:rFonts w:ascii="Courier New" w:eastAsia="Times New Roman" w:hAnsi="Courier New" w:cs="Courier New"/>
          <w:color w:val="000000"/>
          <w:sz w:val="20"/>
          <w:szCs w:val="20"/>
        </w:rPr>
        <w:t>EmployeeMapper</w:t>
      </w:r>
      <w:proofErr w:type="spellEnd"/>
      <w:r w:rsidRPr="00697488">
        <w:rPr>
          <w:rFonts w:ascii="Courier New" w:eastAsia="Times New Roman" w:hAnsi="Courier New" w:cs="Courier New"/>
          <w:color w:val="000000"/>
          <w:sz w:val="20"/>
          <w:szCs w:val="20"/>
        </w:rPr>
        <w:t xml:space="preserve"> implements </w:t>
      </w:r>
      <w:proofErr w:type="spellStart"/>
      <w:r w:rsidRPr="00697488">
        <w:rPr>
          <w:rFonts w:ascii="Courier New" w:eastAsia="Times New Roman" w:hAnsi="Courier New" w:cs="Courier New"/>
          <w:color w:val="000000"/>
          <w:sz w:val="20"/>
          <w:szCs w:val="20"/>
        </w:rPr>
        <w:t>RowMapper</w:t>
      </w:r>
      <w:proofErr w:type="spellEnd"/>
      <w:r w:rsidRPr="00697488">
        <w:rPr>
          <w:rFonts w:ascii="Courier New" w:eastAsia="Times New Roman" w:hAnsi="Courier New" w:cs="Courier New"/>
          <w:color w:val="000000"/>
          <w:sz w:val="20"/>
          <w:szCs w:val="20"/>
        </w:rPr>
        <w:t xml:space="preserve"> {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Employee </w:t>
      </w:r>
      <w:proofErr w:type="spellStart"/>
      <w:r w:rsidRPr="00697488">
        <w:rPr>
          <w:rFonts w:ascii="Courier New" w:eastAsia="Times New Roman" w:hAnsi="Courier New" w:cs="Courier New"/>
          <w:color w:val="000000"/>
          <w:sz w:val="20"/>
          <w:szCs w:val="20"/>
        </w:rPr>
        <w:t>mapRow</w:t>
      </w:r>
      <w:proofErr w:type="spellEnd"/>
      <w:r w:rsidRPr="00697488">
        <w:rPr>
          <w:rFonts w:ascii="Courier New" w:eastAsia="Times New Roman" w:hAnsi="Courier New" w:cs="Courier New"/>
          <w:color w:val="000000"/>
          <w:sz w:val="20"/>
          <w:szCs w:val="20"/>
        </w:rPr>
        <w:t>(</w:t>
      </w:r>
      <w:proofErr w:type="spellStart"/>
      <w:r w:rsidRPr="00697488">
        <w:rPr>
          <w:rFonts w:ascii="Courier New" w:eastAsia="Times New Roman" w:hAnsi="Courier New" w:cs="Courier New"/>
          <w:color w:val="000000"/>
          <w:sz w:val="20"/>
          <w:szCs w:val="20"/>
        </w:rPr>
        <w:t>ResultSet</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rs</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int</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rowNum</w:t>
      </w:r>
      <w:proofErr w:type="spellEnd"/>
      <w:r w:rsidRPr="00697488">
        <w:rPr>
          <w:rFonts w:ascii="Courier New" w:eastAsia="Times New Roman" w:hAnsi="Courier New" w:cs="Courier New"/>
          <w:color w:val="000000"/>
          <w:sz w:val="20"/>
          <w:szCs w:val="20"/>
        </w:rPr>
        <w:t xml:space="preserve">) throws </w:t>
      </w:r>
      <w:proofErr w:type="spellStart"/>
      <w:r w:rsidRPr="00697488">
        <w:rPr>
          <w:rFonts w:ascii="Courier New" w:eastAsia="Times New Roman" w:hAnsi="Courier New" w:cs="Courier New"/>
          <w:color w:val="000000"/>
          <w:sz w:val="20"/>
          <w:szCs w:val="20"/>
        </w:rPr>
        <w:t>SQLException</w:t>
      </w:r>
      <w:proofErr w:type="spellEnd"/>
      <w:r w:rsidRPr="00697488">
        <w:rPr>
          <w:rFonts w:ascii="Courier New" w:eastAsia="Times New Roman" w:hAnsi="Courier New" w:cs="Courier New"/>
          <w:color w:val="000000"/>
          <w:sz w:val="20"/>
          <w:szCs w:val="20"/>
        </w:rPr>
        <w:t xml:space="preserve"> {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Employee </w:t>
      </w:r>
      <w:proofErr w:type="spellStart"/>
      <w:r w:rsidRPr="00697488">
        <w:rPr>
          <w:rFonts w:ascii="Courier New" w:eastAsia="Times New Roman" w:hAnsi="Courier New" w:cs="Courier New"/>
          <w:color w:val="000000"/>
          <w:sz w:val="20"/>
          <w:szCs w:val="20"/>
        </w:rPr>
        <w:t>employee</w:t>
      </w:r>
      <w:proofErr w:type="spellEnd"/>
      <w:r w:rsidRPr="00697488">
        <w:rPr>
          <w:rFonts w:ascii="Courier New" w:eastAsia="Times New Roman" w:hAnsi="Courier New" w:cs="Courier New"/>
          <w:color w:val="000000"/>
          <w:sz w:val="20"/>
          <w:szCs w:val="20"/>
        </w:rPr>
        <w:t xml:space="preserve"> = new </w:t>
      </w:r>
      <w:proofErr w:type="gramStart"/>
      <w:r w:rsidRPr="00697488">
        <w:rPr>
          <w:rFonts w:ascii="Courier New" w:eastAsia="Times New Roman" w:hAnsi="Courier New" w:cs="Courier New"/>
          <w:color w:val="000000"/>
          <w:sz w:val="20"/>
          <w:szCs w:val="20"/>
        </w:rPr>
        <w:t>Employee(</w:t>
      </w:r>
      <w:proofErr w:type="gramEnd"/>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spellStart"/>
      <w:proofErr w:type="gramStart"/>
      <w:r w:rsidRPr="00697488">
        <w:rPr>
          <w:rFonts w:ascii="Courier New" w:eastAsia="Times New Roman" w:hAnsi="Courier New" w:cs="Courier New"/>
          <w:color w:val="000000"/>
          <w:sz w:val="20"/>
          <w:szCs w:val="20"/>
        </w:rPr>
        <w:t>employee.setEmpid</w:t>
      </w:r>
      <w:proofErr w:type="spellEnd"/>
      <w:r w:rsidRPr="00697488">
        <w:rPr>
          <w:rFonts w:ascii="Courier New" w:eastAsia="Times New Roman" w:hAnsi="Courier New" w:cs="Courier New"/>
          <w:color w:val="000000"/>
          <w:sz w:val="20"/>
          <w:szCs w:val="20"/>
        </w:rPr>
        <w:t>(</w:t>
      </w:r>
      <w:proofErr w:type="spellStart"/>
      <w:proofErr w:type="gramEnd"/>
      <w:r w:rsidRPr="00697488">
        <w:rPr>
          <w:rFonts w:ascii="Courier New" w:eastAsia="Times New Roman" w:hAnsi="Courier New" w:cs="Courier New"/>
          <w:color w:val="000000"/>
          <w:sz w:val="20"/>
          <w:szCs w:val="20"/>
        </w:rPr>
        <w:t>rs.getInt</w:t>
      </w:r>
      <w:proofErr w:type="spellEnd"/>
      <w:r w:rsidRPr="00697488">
        <w:rPr>
          <w:rFonts w:ascii="Courier New" w:eastAsia="Times New Roman" w:hAnsi="Courier New" w:cs="Courier New"/>
          <w:color w:val="000000"/>
          <w:sz w:val="20"/>
          <w:szCs w:val="20"/>
        </w:rPr>
        <w:t>("</w:t>
      </w:r>
      <w:proofErr w:type="spellStart"/>
      <w:r w:rsidRPr="00697488">
        <w:rPr>
          <w:rFonts w:ascii="Courier New" w:eastAsia="Times New Roman" w:hAnsi="Courier New" w:cs="Courier New"/>
          <w:color w:val="000000"/>
          <w:sz w:val="20"/>
          <w:szCs w:val="20"/>
        </w:rPr>
        <w:t>empid</w:t>
      </w:r>
      <w:proofErr w:type="spellEnd"/>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spellStart"/>
      <w:proofErr w:type="gramStart"/>
      <w:r w:rsidRPr="00697488">
        <w:rPr>
          <w:rFonts w:ascii="Courier New" w:eastAsia="Times New Roman" w:hAnsi="Courier New" w:cs="Courier New"/>
          <w:color w:val="000000"/>
          <w:sz w:val="20"/>
          <w:szCs w:val="20"/>
        </w:rPr>
        <w:t>employee.setName</w:t>
      </w:r>
      <w:proofErr w:type="spellEnd"/>
      <w:r w:rsidRPr="00697488">
        <w:rPr>
          <w:rFonts w:ascii="Courier New" w:eastAsia="Times New Roman" w:hAnsi="Courier New" w:cs="Courier New"/>
          <w:color w:val="000000"/>
          <w:sz w:val="20"/>
          <w:szCs w:val="20"/>
        </w:rPr>
        <w:t>(</w:t>
      </w:r>
      <w:proofErr w:type="spellStart"/>
      <w:proofErr w:type="gramEnd"/>
      <w:r w:rsidRPr="00697488">
        <w:rPr>
          <w:rFonts w:ascii="Courier New" w:eastAsia="Times New Roman" w:hAnsi="Courier New" w:cs="Courier New"/>
          <w:color w:val="000000"/>
          <w:sz w:val="20"/>
          <w:szCs w:val="20"/>
        </w:rPr>
        <w:t>rs.getString</w:t>
      </w:r>
      <w:proofErr w:type="spellEnd"/>
      <w:r w:rsidRPr="00697488">
        <w:rPr>
          <w:rFonts w:ascii="Courier New" w:eastAsia="Times New Roman" w:hAnsi="Courier New" w:cs="Courier New"/>
          <w:color w:val="000000"/>
          <w:sz w:val="20"/>
          <w:szCs w:val="20"/>
        </w:rPr>
        <w:t xml:space="preserve">("name"));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spellStart"/>
      <w:proofErr w:type="gramStart"/>
      <w:r w:rsidRPr="00697488">
        <w:rPr>
          <w:rFonts w:ascii="Courier New" w:eastAsia="Times New Roman" w:hAnsi="Courier New" w:cs="Courier New"/>
          <w:color w:val="000000"/>
          <w:sz w:val="20"/>
          <w:szCs w:val="20"/>
        </w:rPr>
        <w:t>employee.setAge</w:t>
      </w:r>
      <w:proofErr w:type="spellEnd"/>
      <w:r w:rsidRPr="00697488">
        <w:rPr>
          <w:rFonts w:ascii="Courier New" w:eastAsia="Times New Roman" w:hAnsi="Courier New" w:cs="Courier New"/>
          <w:color w:val="000000"/>
          <w:sz w:val="20"/>
          <w:szCs w:val="20"/>
        </w:rPr>
        <w:t>(</w:t>
      </w:r>
      <w:proofErr w:type="spellStart"/>
      <w:proofErr w:type="gramEnd"/>
      <w:r w:rsidRPr="00697488">
        <w:rPr>
          <w:rFonts w:ascii="Courier New" w:eastAsia="Times New Roman" w:hAnsi="Courier New" w:cs="Courier New"/>
          <w:color w:val="000000"/>
          <w:sz w:val="20"/>
          <w:szCs w:val="20"/>
        </w:rPr>
        <w:t>rs.getInt</w:t>
      </w:r>
      <w:proofErr w:type="spellEnd"/>
      <w:r w:rsidRPr="00697488">
        <w:rPr>
          <w:rFonts w:ascii="Courier New" w:eastAsia="Times New Roman" w:hAnsi="Courier New" w:cs="Courier New"/>
          <w:color w:val="000000"/>
          <w:sz w:val="20"/>
          <w:szCs w:val="20"/>
        </w:rPr>
        <w:t xml:space="preserve">("age"));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spellStart"/>
      <w:proofErr w:type="gramStart"/>
      <w:r w:rsidRPr="00697488">
        <w:rPr>
          <w:rFonts w:ascii="Courier New" w:eastAsia="Times New Roman" w:hAnsi="Courier New" w:cs="Courier New"/>
          <w:color w:val="000000"/>
          <w:sz w:val="20"/>
          <w:szCs w:val="20"/>
        </w:rPr>
        <w:t>employee.setSalary</w:t>
      </w:r>
      <w:proofErr w:type="spellEnd"/>
      <w:r w:rsidRPr="00697488">
        <w:rPr>
          <w:rFonts w:ascii="Courier New" w:eastAsia="Times New Roman" w:hAnsi="Courier New" w:cs="Courier New"/>
          <w:color w:val="000000"/>
          <w:sz w:val="20"/>
          <w:szCs w:val="20"/>
        </w:rPr>
        <w:t>(</w:t>
      </w:r>
      <w:proofErr w:type="spellStart"/>
      <w:proofErr w:type="gramEnd"/>
      <w:r w:rsidRPr="00697488">
        <w:rPr>
          <w:rFonts w:ascii="Courier New" w:eastAsia="Times New Roman" w:hAnsi="Courier New" w:cs="Courier New"/>
          <w:color w:val="000000"/>
          <w:sz w:val="20"/>
          <w:szCs w:val="20"/>
        </w:rPr>
        <w:t>rs.getLong</w:t>
      </w:r>
      <w:proofErr w:type="spellEnd"/>
      <w:r w:rsidRPr="00697488">
        <w:rPr>
          <w:rFonts w:ascii="Courier New" w:eastAsia="Times New Roman" w:hAnsi="Courier New" w:cs="Courier New"/>
          <w:color w:val="000000"/>
          <w:sz w:val="20"/>
          <w:szCs w:val="20"/>
        </w:rPr>
        <w:t xml:space="preserve">("salary"));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return</w:t>
      </w:r>
      <w:proofErr w:type="gramEnd"/>
      <w:r w:rsidRPr="00697488">
        <w:rPr>
          <w:rFonts w:ascii="Courier New" w:eastAsia="Times New Roman" w:hAnsi="Courier New" w:cs="Courier New"/>
          <w:color w:val="000000"/>
          <w:sz w:val="20"/>
          <w:szCs w:val="20"/>
        </w:rPr>
        <w:t xml:space="preserve"> employee;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b/>
          <w:bCs/>
          <w:color w:val="000000"/>
          <w:sz w:val="17"/>
          <w:szCs w:val="17"/>
        </w:rPr>
        <w:t>EmpMainApp.java</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package</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com.dineshonjava.sdnext.main</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import</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java.util.List</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import</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org.springframework.context.ApplicationContext</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import</w:t>
      </w:r>
      <w:proofErr w:type="gramEnd"/>
      <w:r w:rsidRPr="00697488">
        <w:rPr>
          <w:rFonts w:ascii="Courier New" w:eastAsia="Times New Roman" w:hAnsi="Courier New" w:cs="Courier New"/>
          <w:color w:val="000000"/>
          <w:sz w:val="20"/>
          <w:szCs w:val="20"/>
        </w:rPr>
        <w:t xml:space="preserve"> org.springframework.context.support.ClassPathXmlApplicationContext;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import</w:t>
      </w:r>
      <w:proofErr w:type="gram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com.dineshonjava.sdnext.dao.EmpDao</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import</w:t>
      </w:r>
      <w:proofErr w:type="gramEnd"/>
      <w:r w:rsidRPr="00697488">
        <w:rPr>
          <w:rFonts w:ascii="Courier New" w:eastAsia="Times New Roman" w:hAnsi="Courier New" w:cs="Courier New"/>
          <w:color w:val="000000"/>
          <w:sz w:val="20"/>
          <w:szCs w:val="20"/>
        </w:rPr>
        <w:t xml:space="preserve"> com.dineshonjava.sdnext.domain.Employee;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@author </w:t>
      </w:r>
      <w:proofErr w:type="spellStart"/>
      <w:r w:rsidRPr="00697488">
        <w:rPr>
          <w:rFonts w:ascii="Courier New" w:eastAsia="Times New Roman" w:hAnsi="Courier New" w:cs="Courier New"/>
          <w:color w:val="000000"/>
          <w:sz w:val="20"/>
          <w:szCs w:val="20"/>
        </w:rPr>
        <w:t>Dinesh</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Rajput</w:t>
      </w:r>
      <w:proofErr w:type="spellEnd"/>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class </w:t>
      </w:r>
      <w:proofErr w:type="spellStart"/>
      <w:r w:rsidRPr="00697488">
        <w:rPr>
          <w:rFonts w:ascii="Courier New" w:eastAsia="Times New Roman" w:hAnsi="Courier New" w:cs="Courier New"/>
          <w:color w:val="000000"/>
          <w:sz w:val="20"/>
          <w:szCs w:val="20"/>
        </w:rPr>
        <w:t>EmpMainApp</w:t>
      </w:r>
      <w:proofErr w:type="spellEnd"/>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 @</w:t>
      </w:r>
      <w:proofErr w:type="spellStart"/>
      <w:r w:rsidRPr="00697488">
        <w:rPr>
          <w:rFonts w:ascii="Courier New" w:eastAsia="Times New Roman" w:hAnsi="Courier New" w:cs="Courier New"/>
          <w:color w:val="000000"/>
          <w:sz w:val="20"/>
          <w:szCs w:val="20"/>
        </w:rPr>
        <w:t>param</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args</w:t>
      </w:r>
      <w:proofErr w:type="spellEnd"/>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public</w:t>
      </w:r>
      <w:proofErr w:type="gramEnd"/>
      <w:r w:rsidRPr="00697488">
        <w:rPr>
          <w:rFonts w:ascii="Courier New" w:eastAsia="Times New Roman" w:hAnsi="Courier New" w:cs="Courier New"/>
          <w:color w:val="000000"/>
          <w:sz w:val="20"/>
          <w:szCs w:val="20"/>
        </w:rPr>
        <w:t xml:space="preserve"> static void main(String[] </w:t>
      </w:r>
      <w:proofErr w:type="spellStart"/>
      <w:r w:rsidRPr="00697488">
        <w:rPr>
          <w:rFonts w:ascii="Courier New" w:eastAsia="Times New Roman" w:hAnsi="Courier New" w:cs="Courier New"/>
          <w:color w:val="000000"/>
          <w:sz w:val="20"/>
          <w:szCs w:val="20"/>
        </w:rPr>
        <w:t>args</w:t>
      </w:r>
      <w:proofErr w:type="spellEnd"/>
      <w:r w:rsidRPr="00697488">
        <w:rPr>
          <w:rFonts w:ascii="Courier New" w:eastAsia="Times New Roman" w:hAnsi="Courier New" w:cs="Courier New"/>
          <w:color w:val="000000"/>
          <w:sz w:val="20"/>
          <w:szCs w:val="20"/>
        </w:rPr>
        <w:t>)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ApplicationContext</w:t>
      </w:r>
      <w:proofErr w:type="spellEnd"/>
      <w:r w:rsidRPr="00697488">
        <w:rPr>
          <w:rFonts w:ascii="Courier New" w:eastAsia="Times New Roman" w:hAnsi="Courier New" w:cs="Courier New"/>
          <w:color w:val="000000"/>
          <w:sz w:val="20"/>
          <w:szCs w:val="20"/>
        </w:rPr>
        <w:t xml:space="preserve"> context = new </w:t>
      </w:r>
      <w:proofErr w:type="spellStart"/>
      <w:proofErr w:type="gramStart"/>
      <w:r w:rsidRPr="00697488">
        <w:rPr>
          <w:rFonts w:ascii="Courier New" w:eastAsia="Times New Roman" w:hAnsi="Courier New" w:cs="Courier New"/>
          <w:color w:val="000000"/>
          <w:sz w:val="20"/>
          <w:szCs w:val="20"/>
        </w:rPr>
        <w:t>ClassPathXmlApplicationContext</w:t>
      </w:r>
      <w:proofErr w:type="spellEnd"/>
      <w:r w:rsidRPr="00697488">
        <w:rPr>
          <w:rFonts w:ascii="Courier New" w:eastAsia="Times New Roman" w:hAnsi="Courier New" w:cs="Courier New"/>
          <w:color w:val="000000"/>
          <w:sz w:val="20"/>
          <w:szCs w:val="20"/>
        </w:rPr>
        <w:t>(</w:t>
      </w:r>
      <w:proofErr w:type="gramEnd"/>
      <w:r w:rsidRPr="00697488">
        <w:rPr>
          <w:rFonts w:ascii="Courier New" w:eastAsia="Times New Roman" w:hAnsi="Courier New" w:cs="Courier New"/>
          <w:color w:val="000000"/>
          <w:sz w:val="20"/>
          <w:szCs w:val="20"/>
        </w:rPr>
        <w:t>"spring.xml");</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EmpDao</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empDao</w:t>
      </w:r>
      <w:proofErr w:type="spellEnd"/>
      <w:r w:rsidRPr="00697488">
        <w:rPr>
          <w:rFonts w:ascii="Courier New" w:eastAsia="Times New Roman" w:hAnsi="Courier New" w:cs="Courier New"/>
          <w:color w:val="000000"/>
          <w:sz w:val="20"/>
          <w:szCs w:val="20"/>
        </w:rPr>
        <w:t xml:space="preserve"> = (</w:t>
      </w:r>
      <w:proofErr w:type="spellStart"/>
      <w:r w:rsidRPr="00697488">
        <w:rPr>
          <w:rFonts w:ascii="Courier New" w:eastAsia="Times New Roman" w:hAnsi="Courier New" w:cs="Courier New"/>
          <w:color w:val="000000"/>
          <w:sz w:val="20"/>
          <w:szCs w:val="20"/>
        </w:rPr>
        <w:t>EmpDao</w:t>
      </w:r>
      <w:proofErr w:type="spellEnd"/>
      <w:r w:rsidRPr="00697488">
        <w:rPr>
          <w:rFonts w:ascii="Courier New" w:eastAsia="Times New Roman" w:hAnsi="Courier New" w:cs="Courier New"/>
          <w:color w:val="000000"/>
          <w:sz w:val="20"/>
          <w:szCs w:val="20"/>
        </w:rPr>
        <w:t xml:space="preserve">) </w:t>
      </w:r>
      <w:proofErr w:type="spellStart"/>
      <w:proofErr w:type="gramStart"/>
      <w:r w:rsidRPr="00697488">
        <w:rPr>
          <w:rFonts w:ascii="Courier New" w:eastAsia="Times New Roman" w:hAnsi="Courier New" w:cs="Courier New"/>
          <w:color w:val="000000"/>
          <w:sz w:val="20"/>
          <w:szCs w:val="20"/>
        </w:rPr>
        <w:t>context.getBean</w:t>
      </w:r>
      <w:proofErr w:type="spellEnd"/>
      <w:r w:rsidRPr="00697488">
        <w:rPr>
          <w:rFonts w:ascii="Courier New" w:eastAsia="Times New Roman" w:hAnsi="Courier New" w:cs="Courier New"/>
          <w:color w:val="000000"/>
          <w:sz w:val="20"/>
          <w:szCs w:val="20"/>
        </w:rPr>
        <w:t>(</w:t>
      </w:r>
      <w:proofErr w:type="gramEnd"/>
      <w:r w:rsidRPr="00697488">
        <w:rPr>
          <w:rFonts w:ascii="Courier New" w:eastAsia="Times New Roman" w:hAnsi="Courier New" w:cs="Courier New"/>
          <w:color w:val="000000"/>
          <w:sz w:val="20"/>
          <w:szCs w:val="20"/>
        </w:rPr>
        <w:t>"</w:t>
      </w:r>
      <w:proofErr w:type="spellStart"/>
      <w:r w:rsidRPr="00697488">
        <w:rPr>
          <w:rFonts w:ascii="Courier New" w:eastAsia="Times New Roman" w:hAnsi="Courier New" w:cs="Courier New"/>
          <w:color w:val="000000"/>
          <w:sz w:val="20"/>
          <w:szCs w:val="20"/>
        </w:rPr>
        <w:t>employeeDaoImpl</w:t>
      </w:r>
      <w:proofErr w:type="spell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spellStart"/>
      <w:proofErr w:type="gramStart"/>
      <w:r w:rsidRPr="00697488">
        <w:rPr>
          <w:rFonts w:ascii="Courier New" w:eastAsia="Times New Roman" w:hAnsi="Courier New" w:cs="Courier New"/>
          <w:color w:val="000000"/>
          <w:sz w:val="20"/>
          <w:szCs w:val="20"/>
        </w:rPr>
        <w:t>System.out.println</w:t>
      </w:r>
      <w:proofErr w:type="spellEnd"/>
      <w:r w:rsidRPr="00697488">
        <w:rPr>
          <w:rFonts w:ascii="Courier New" w:eastAsia="Times New Roman" w:hAnsi="Courier New" w:cs="Courier New"/>
          <w:color w:val="000000"/>
          <w:sz w:val="20"/>
          <w:szCs w:val="20"/>
        </w:rPr>
        <w:t>(</w:t>
      </w:r>
      <w:proofErr w:type="gramEnd"/>
      <w:r w:rsidRPr="00697488">
        <w:rPr>
          <w:rFonts w:ascii="Courier New" w:eastAsia="Times New Roman" w:hAnsi="Courier New" w:cs="Courier New"/>
          <w:color w:val="000000"/>
          <w:sz w:val="20"/>
          <w:szCs w:val="20"/>
        </w:rPr>
        <w:t>"------Records Creation--------"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spellStart"/>
      <w:proofErr w:type="gramStart"/>
      <w:r w:rsidRPr="00697488">
        <w:rPr>
          <w:rFonts w:ascii="Courier New" w:eastAsia="Times New Roman" w:hAnsi="Courier New" w:cs="Courier New"/>
          <w:color w:val="000000"/>
          <w:sz w:val="20"/>
          <w:szCs w:val="20"/>
        </w:rPr>
        <w:t>empDao.create</w:t>
      </w:r>
      <w:proofErr w:type="spellEnd"/>
      <w:r w:rsidRPr="00697488">
        <w:rPr>
          <w:rFonts w:ascii="Courier New" w:eastAsia="Times New Roman" w:hAnsi="Courier New" w:cs="Courier New"/>
          <w:color w:val="000000"/>
          <w:sz w:val="20"/>
          <w:szCs w:val="20"/>
        </w:rPr>
        <w:t>(</w:t>
      </w:r>
      <w:proofErr w:type="gramEnd"/>
      <w:r w:rsidRPr="00697488">
        <w:rPr>
          <w:rFonts w:ascii="Courier New" w:eastAsia="Times New Roman" w:hAnsi="Courier New" w:cs="Courier New"/>
          <w:color w:val="000000"/>
          <w:sz w:val="20"/>
          <w:szCs w:val="20"/>
        </w:rPr>
        <w:t>"</w:t>
      </w:r>
      <w:proofErr w:type="spellStart"/>
      <w:r w:rsidRPr="00697488">
        <w:rPr>
          <w:rFonts w:ascii="Courier New" w:eastAsia="Times New Roman" w:hAnsi="Courier New" w:cs="Courier New"/>
          <w:color w:val="000000"/>
          <w:sz w:val="20"/>
          <w:szCs w:val="20"/>
        </w:rPr>
        <w:t>Raaz</w:t>
      </w:r>
      <w:proofErr w:type="spellEnd"/>
      <w:r w:rsidRPr="00697488">
        <w:rPr>
          <w:rFonts w:ascii="Courier New" w:eastAsia="Times New Roman" w:hAnsi="Courier New" w:cs="Courier New"/>
          <w:color w:val="000000"/>
          <w:sz w:val="20"/>
          <w:szCs w:val="20"/>
        </w:rPr>
        <w:t>", 25, 50000l);</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lastRenderedPageBreak/>
        <w:t xml:space="preserve">  </w:t>
      </w:r>
      <w:proofErr w:type="spellStart"/>
      <w:proofErr w:type="gramStart"/>
      <w:r w:rsidRPr="00697488">
        <w:rPr>
          <w:rFonts w:ascii="Courier New" w:eastAsia="Times New Roman" w:hAnsi="Courier New" w:cs="Courier New"/>
          <w:color w:val="000000"/>
          <w:sz w:val="20"/>
          <w:szCs w:val="20"/>
        </w:rPr>
        <w:t>System.out.println</w:t>
      </w:r>
      <w:proofErr w:type="spellEnd"/>
      <w:r w:rsidRPr="00697488">
        <w:rPr>
          <w:rFonts w:ascii="Courier New" w:eastAsia="Times New Roman" w:hAnsi="Courier New" w:cs="Courier New"/>
          <w:color w:val="000000"/>
          <w:sz w:val="20"/>
          <w:szCs w:val="20"/>
        </w:rPr>
        <w:t>(</w:t>
      </w:r>
      <w:proofErr w:type="gramEnd"/>
      <w:r w:rsidRPr="00697488">
        <w:rPr>
          <w:rFonts w:ascii="Courier New" w:eastAsia="Times New Roman" w:hAnsi="Courier New" w:cs="Courier New"/>
          <w:color w:val="000000"/>
          <w:sz w:val="20"/>
          <w:szCs w:val="20"/>
        </w:rPr>
        <w:t>"------Listing Multiple Records--------"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List employees = </w:t>
      </w:r>
      <w:proofErr w:type="spellStart"/>
      <w:proofErr w:type="gramStart"/>
      <w:r w:rsidRPr="00697488">
        <w:rPr>
          <w:rFonts w:ascii="Courier New" w:eastAsia="Times New Roman" w:hAnsi="Courier New" w:cs="Courier New"/>
          <w:color w:val="000000"/>
          <w:sz w:val="20"/>
          <w:szCs w:val="20"/>
        </w:rPr>
        <w:t>empDao.listEmployees</w:t>
      </w:r>
      <w:proofErr w:type="spellEnd"/>
      <w:r w:rsidRPr="00697488">
        <w:rPr>
          <w:rFonts w:ascii="Courier New" w:eastAsia="Times New Roman" w:hAnsi="Courier New" w:cs="Courier New"/>
          <w:color w:val="000000"/>
          <w:sz w:val="20"/>
          <w:szCs w:val="20"/>
        </w:rPr>
        <w:t>(</w:t>
      </w:r>
      <w:proofErr w:type="gramEnd"/>
      <w:r w:rsidRPr="00697488">
        <w:rPr>
          <w:rFonts w:ascii="Courier New" w:eastAsia="Times New Roman" w:hAnsi="Courier New" w:cs="Courier New"/>
          <w:color w:val="000000"/>
          <w:sz w:val="20"/>
          <w:szCs w:val="20"/>
        </w:rPr>
        <w: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for</w:t>
      </w:r>
      <w:proofErr w:type="gramEnd"/>
      <w:r w:rsidRPr="00697488">
        <w:rPr>
          <w:rFonts w:ascii="Courier New" w:eastAsia="Times New Roman" w:hAnsi="Courier New" w:cs="Courier New"/>
          <w:color w:val="000000"/>
          <w:sz w:val="20"/>
          <w:szCs w:val="20"/>
        </w:rPr>
        <w:t xml:space="preserve"> (Employee employee : employees)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spellStart"/>
      <w:proofErr w:type="gramStart"/>
      <w:r w:rsidRPr="00697488">
        <w:rPr>
          <w:rFonts w:ascii="Courier New" w:eastAsia="Times New Roman" w:hAnsi="Courier New" w:cs="Courier New"/>
          <w:color w:val="000000"/>
          <w:sz w:val="20"/>
          <w:szCs w:val="20"/>
        </w:rPr>
        <w:t>System.out.print</w:t>
      </w:r>
      <w:proofErr w:type="spellEnd"/>
      <w:r w:rsidRPr="00697488">
        <w:rPr>
          <w:rFonts w:ascii="Courier New" w:eastAsia="Times New Roman" w:hAnsi="Courier New" w:cs="Courier New"/>
          <w:color w:val="000000"/>
          <w:sz w:val="20"/>
          <w:szCs w:val="20"/>
        </w:rPr>
        <w:t>(</w:t>
      </w:r>
      <w:proofErr w:type="gramEnd"/>
      <w:r w:rsidRPr="00697488">
        <w:rPr>
          <w:rFonts w:ascii="Courier New" w:eastAsia="Times New Roman" w:hAnsi="Courier New" w:cs="Courier New"/>
          <w:color w:val="000000"/>
          <w:sz w:val="20"/>
          <w:szCs w:val="20"/>
        </w:rPr>
        <w:t>employee);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w:t>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t xml:space="preserve">6. Create Beans configuration file </w:t>
      </w:r>
      <w:r w:rsidRPr="00697488">
        <w:rPr>
          <w:rFonts w:ascii="Open Sans" w:eastAsia="Times New Roman" w:hAnsi="Open Sans" w:cs="Times New Roman"/>
          <w:b/>
          <w:bCs/>
          <w:color w:val="000000"/>
          <w:sz w:val="17"/>
          <w:szCs w:val="17"/>
        </w:rPr>
        <w:t>spring.xml</w:t>
      </w:r>
      <w:r w:rsidRPr="00697488">
        <w:rPr>
          <w:rFonts w:ascii="Open Sans" w:eastAsia="Times New Roman" w:hAnsi="Open Sans" w:cs="Times New Roman"/>
          <w:color w:val="000000"/>
          <w:sz w:val="17"/>
          <w:szCs w:val="17"/>
        </w:rPr>
        <w:t xml:space="preserve"> under the </w:t>
      </w:r>
      <w:proofErr w:type="spellStart"/>
      <w:r w:rsidRPr="00697488">
        <w:rPr>
          <w:rFonts w:ascii="Open Sans" w:eastAsia="Times New Roman" w:hAnsi="Open Sans" w:cs="Times New Roman"/>
          <w:color w:val="000000"/>
          <w:sz w:val="17"/>
          <w:szCs w:val="17"/>
        </w:rPr>
        <w:t>src</w:t>
      </w:r>
      <w:proofErr w:type="spellEnd"/>
      <w:r w:rsidRPr="00697488">
        <w:rPr>
          <w:rFonts w:ascii="Open Sans" w:eastAsia="Times New Roman" w:hAnsi="Open Sans" w:cs="Times New Roman"/>
          <w:color w:val="000000"/>
          <w:sz w:val="17"/>
          <w:szCs w:val="17"/>
        </w:rPr>
        <w:t xml:space="preserve"> folder.</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1" w:author="Unknown"/>
          <w:rFonts w:ascii="Courier New" w:eastAsia="Times New Roman" w:hAnsi="Courier New" w:cs="Courier New"/>
          <w:color w:val="000000"/>
          <w:sz w:val="20"/>
          <w:szCs w:val="20"/>
        </w:rPr>
      </w:pPr>
      <w:r w:rsidRPr="00697488">
        <w:rPr>
          <w:rFonts w:ascii="Open Sans" w:eastAsia="Times New Roman" w:hAnsi="Open Sans" w:cs="Courier New"/>
          <w:color w:val="000000"/>
          <w:sz w:val="17"/>
          <w:szCs w:val="17"/>
        </w:rPr>
        <w:pict/>
      </w:r>
      <w:r w:rsidRPr="00697488">
        <w:rPr>
          <w:rFonts w:ascii="Open Sans" w:eastAsia="Times New Roman" w:hAnsi="Open Sans" w:cs="Courier New"/>
          <w:color w:val="000000"/>
          <w:sz w:val="17"/>
          <w:szCs w:val="17"/>
        </w:rPr>
        <w:pict/>
      </w:r>
      <w:ins w:id="2" w:author="Unknown">
        <w:r w:rsidRPr="00697488">
          <w:rPr>
            <w:rFonts w:ascii="Courier New" w:eastAsia="Times New Roman" w:hAnsi="Courier New" w:cs="Courier New"/>
            <w:color w:val="000000"/>
            <w:sz w:val="20"/>
            <w:szCs w:val="20"/>
          </w:rPr>
          <w:t xml:space="preserve">&lt;beans </w:t>
        </w:r>
        <w:proofErr w:type="spellStart"/>
        <w:r w:rsidRPr="00697488">
          <w:rPr>
            <w:rFonts w:ascii="Courier New" w:eastAsia="Times New Roman" w:hAnsi="Courier New" w:cs="Courier New"/>
            <w:color w:val="000000"/>
            <w:sz w:val="20"/>
            <w:szCs w:val="20"/>
          </w:rPr>
          <w:t>xmlns:aop</w:t>
        </w:r>
        <w:proofErr w:type="spellEnd"/>
        <w:r w:rsidRPr="00697488">
          <w:rPr>
            <w:rFonts w:ascii="Courier New" w:eastAsia="Times New Roman" w:hAnsi="Courier New" w:cs="Courier New"/>
            <w:color w:val="000000"/>
            <w:sz w:val="20"/>
            <w:szCs w:val="20"/>
          </w:rPr>
          <w:t xml:space="preserve">="http://www.springframework.org/schema/aop" </w:t>
        </w:r>
        <w:proofErr w:type="spellStart"/>
        <w:r w:rsidRPr="00697488">
          <w:rPr>
            <w:rFonts w:ascii="Courier New" w:eastAsia="Times New Roman" w:hAnsi="Courier New" w:cs="Courier New"/>
            <w:color w:val="000000"/>
            <w:sz w:val="20"/>
            <w:szCs w:val="20"/>
          </w:rPr>
          <w:t>xmlns:context</w:t>
        </w:r>
        <w:proofErr w:type="spellEnd"/>
        <w:r w:rsidRPr="00697488">
          <w:rPr>
            <w:rFonts w:ascii="Courier New" w:eastAsia="Times New Roman" w:hAnsi="Courier New" w:cs="Courier New"/>
            <w:color w:val="000000"/>
            <w:sz w:val="20"/>
            <w:szCs w:val="20"/>
          </w:rPr>
          <w:t xml:space="preserve">="http://www.springframework.org/schema/context" </w:t>
        </w:r>
        <w:proofErr w:type="spellStart"/>
        <w:r w:rsidRPr="00697488">
          <w:rPr>
            <w:rFonts w:ascii="Courier New" w:eastAsia="Times New Roman" w:hAnsi="Courier New" w:cs="Courier New"/>
            <w:color w:val="000000"/>
            <w:sz w:val="20"/>
            <w:szCs w:val="20"/>
          </w:rPr>
          <w:t>xmlns:p</w:t>
        </w:r>
        <w:proofErr w:type="spellEnd"/>
        <w:r w:rsidRPr="00697488">
          <w:rPr>
            <w:rFonts w:ascii="Courier New" w:eastAsia="Times New Roman" w:hAnsi="Courier New" w:cs="Courier New"/>
            <w:color w:val="000000"/>
            <w:sz w:val="20"/>
            <w:szCs w:val="20"/>
          </w:rPr>
          <w:t xml:space="preserve">="http://www.springframework.org/schema/p" </w:t>
        </w:r>
        <w:proofErr w:type="spellStart"/>
        <w:r w:rsidRPr="00697488">
          <w:rPr>
            <w:rFonts w:ascii="Courier New" w:eastAsia="Times New Roman" w:hAnsi="Courier New" w:cs="Courier New"/>
            <w:color w:val="000000"/>
            <w:sz w:val="20"/>
            <w:szCs w:val="20"/>
          </w:rPr>
          <w:t>xmlns:security</w:t>
        </w:r>
        <w:proofErr w:type="spellEnd"/>
        <w:r w:rsidRPr="00697488">
          <w:rPr>
            <w:rFonts w:ascii="Courier New" w:eastAsia="Times New Roman" w:hAnsi="Courier New" w:cs="Courier New"/>
            <w:color w:val="000000"/>
            <w:sz w:val="20"/>
            <w:szCs w:val="20"/>
          </w:rPr>
          <w:t xml:space="preserve">="http://www.springframework.org/schema/security" </w:t>
        </w:r>
        <w:proofErr w:type="spellStart"/>
        <w:r w:rsidRPr="00697488">
          <w:rPr>
            <w:rFonts w:ascii="Courier New" w:eastAsia="Times New Roman" w:hAnsi="Courier New" w:cs="Courier New"/>
            <w:color w:val="000000"/>
            <w:sz w:val="20"/>
            <w:szCs w:val="20"/>
          </w:rPr>
          <w:t>xmlns:tx</w:t>
        </w:r>
        <w:proofErr w:type="spellEnd"/>
        <w:r w:rsidRPr="00697488">
          <w:rPr>
            <w:rFonts w:ascii="Courier New" w:eastAsia="Times New Roman" w:hAnsi="Courier New" w:cs="Courier New"/>
            <w:color w:val="000000"/>
            <w:sz w:val="20"/>
            <w:szCs w:val="20"/>
          </w:rPr>
          <w:t xml:space="preserve">="http://www.springframework.org/schema/tx" </w:t>
        </w:r>
        <w:proofErr w:type="spellStart"/>
        <w:r w:rsidRPr="00697488">
          <w:rPr>
            <w:rFonts w:ascii="Courier New" w:eastAsia="Times New Roman" w:hAnsi="Courier New" w:cs="Courier New"/>
            <w:color w:val="000000"/>
            <w:sz w:val="20"/>
            <w:szCs w:val="20"/>
          </w:rPr>
          <w:t>xmlns:xsi</w:t>
        </w:r>
        <w:proofErr w:type="spellEnd"/>
        <w:r w:rsidRPr="00697488">
          <w:rPr>
            <w:rFonts w:ascii="Courier New" w:eastAsia="Times New Roman" w:hAnsi="Courier New" w:cs="Courier New"/>
            <w:color w:val="000000"/>
            <w:sz w:val="20"/>
            <w:szCs w:val="20"/>
          </w:rPr>
          <w:t xml:space="preserve">="http://www.w3.org/2001/XMLSchema-instance" </w:t>
        </w:r>
        <w:proofErr w:type="spellStart"/>
        <w:r w:rsidRPr="00697488">
          <w:rPr>
            <w:rFonts w:ascii="Courier New" w:eastAsia="Times New Roman" w:hAnsi="Courier New" w:cs="Courier New"/>
            <w:color w:val="000000"/>
            <w:sz w:val="20"/>
            <w:szCs w:val="20"/>
          </w:rPr>
          <w:t>xmlns</w:t>
        </w:r>
        <w:proofErr w:type="spellEnd"/>
        <w:r w:rsidRPr="00697488">
          <w:rPr>
            <w:rFonts w:ascii="Courier New" w:eastAsia="Times New Roman" w:hAnsi="Courier New" w:cs="Courier New"/>
            <w:color w:val="000000"/>
            <w:sz w:val="20"/>
            <w:szCs w:val="20"/>
          </w:rPr>
          <w:t xml:space="preserve">="http://www.springframework.org/schema/beans" </w:t>
        </w:r>
        <w:proofErr w:type="spellStart"/>
        <w:r w:rsidRPr="00697488">
          <w:rPr>
            <w:rFonts w:ascii="Courier New" w:eastAsia="Times New Roman" w:hAnsi="Courier New" w:cs="Courier New"/>
            <w:color w:val="000000"/>
            <w:sz w:val="20"/>
            <w:szCs w:val="20"/>
          </w:rPr>
          <w:t>xsi:schemalocation</w:t>
        </w:r>
        <w:proofErr w:type="spellEnd"/>
        <w:r w:rsidRPr="00697488">
          <w:rPr>
            <w:rFonts w:ascii="Courier New" w:eastAsia="Times New Roman" w:hAnsi="Courier New" w:cs="Courier New"/>
            <w:color w:val="000000"/>
            <w:sz w:val="20"/>
            <w:szCs w:val="20"/>
          </w:rPr>
          <w:t>="http://www.springframework.org/schema/beans http://www.springframework.org/schema/beans/spring-beans-2.5.xsd</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3" w:author="Unknown"/>
          <w:rFonts w:ascii="Courier New" w:eastAsia="Times New Roman" w:hAnsi="Courier New" w:cs="Courier New"/>
          <w:color w:val="000000"/>
          <w:sz w:val="20"/>
          <w:szCs w:val="20"/>
        </w:rPr>
      </w:pPr>
      <w:ins w:id="4" w:author="Unknown">
        <w:r w:rsidRPr="00697488">
          <w:rPr>
            <w:rFonts w:ascii="Courier New" w:eastAsia="Times New Roman" w:hAnsi="Courier New" w:cs="Courier New"/>
            <w:color w:val="000000"/>
            <w:sz w:val="20"/>
            <w:szCs w:val="20"/>
          </w:rPr>
          <w:t xml:space="preserve">        http://www.springframework.org/schema/context http://www.springframework.org/schema/context/spring-context-2.5.xsd</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5" w:author="Unknown"/>
          <w:rFonts w:ascii="Courier New" w:eastAsia="Times New Roman" w:hAnsi="Courier New" w:cs="Courier New"/>
          <w:color w:val="000000"/>
          <w:sz w:val="20"/>
          <w:szCs w:val="20"/>
        </w:rPr>
      </w:pPr>
      <w:ins w:id="6" w:author="Unknown">
        <w:r w:rsidRPr="00697488">
          <w:rPr>
            <w:rFonts w:ascii="Courier New" w:eastAsia="Times New Roman" w:hAnsi="Courier New" w:cs="Courier New"/>
            <w:color w:val="000000"/>
            <w:sz w:val="20"/>
            <w:szCs w:val="20"/>
          </w:rPr>
          <w:t xml:space="preserve">     http://www.springframework.org/schema/security http://www.springframework.org/schema/security/spring-security-2.0.4.xsd </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7" w:author="Unknown"/>
          <w:rFonts w:ascii="Courier New" w:eastAsia="Times New Roman" w:hAnsi="Courier New" w:cs="Courier New"/>
          <w:color w:val="000000"/>
          <w:sz w:val="20"/>
          <w:szCs w:val="20"/>
        </w:rPr>
      </w:pPr>
      <w:ins w:id="8" w:author="Unknown">
        <w:r w:rsidRPr="00697488">
          <w:rPr>
            <w:rFonts w:ascii="Courier New" w:eastAsia="Times New Roman" w:hAnsi="Courier New" w:cs="Courier New"/>
            <w:color w:val="000000"/>
            <w:sz w:val="20"/>
            <w:szCs w:val="20"/>
          </w:rPr>
          <w:t xml:space="preserve">        http://www.springframework.org/schema/aop http://www.springframework.org/schema/aop/spring-aop-2.5.xsd </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9" w:author="Unknown"/>
          <w:rFonts w:ascii="Courier New" w:eastAsia="Times New Roman" w:hAnsi="Courier New" w:cs="Courier New"/>
          <w:color w:val="000000"/>
          <w:sz w:val="20"/>
          <w:szCs w:val="20"/>
        </w:rPr>
      </w:pPr>
      <w:ins w:id="10" w:author="Unknown">
        <w:r w:rsidRPr="00697488">
          <w:rPr>
            <w:rFonts w:ascii="Courier New" w:eastAsia="Times New Roman" w:hAnsi="Courier New" w:cs="Courier New"/>
            <w:color w:val="000000"/>
            <w:sz w:val="20"/>
            <w:szCs w:val="20"/>
          </w:rPr>
          <w:t xml:space="preserve">  http://www.springframework.org/schema/tx http://www.springframework.org/schema/tx/spring-tx-2.5.xsd"&gt;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11" w:author="Unknown"/>
          <w:rFonts w:ascii="Courier New" w:eastAsia="Times New Roman" w:hAnsi="Courier New" w:cs="Courier New"/>
          <w:color w:val="000000"/>
          <w:sz w:val="20"/>
          <w:szCs w:val="20"/>
        </w:rPr>
      </w:pPr>
      <w:ins w:id="12" w:author="Unknown">
        <w:r w:rsidRPr="00697488">
          <w:rPr>
            <w:rFonts w:ascii="Courier New" w:eastAsia="Times New Roman" w:hAnsi="Courier New" w:cs="Courier New"/>
            <w:color w:val="000000"/>
            <w:sz w:val="20"/>
            <w:szCs w:val="20"/>
          </w:rPr>
          <w:t xml:space="preserve">  </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13" w:author="Unknown"/>
          <w:rFonts w:ascii="Courier New" w:eastAsia="Times New Roman" w:hAnsi="Courier New" w:cs="Courier New"/>
          <w:color w:val="000000"/>
          <w:sz w:val="20"/>
          <w:szCs w:val="20"/>
        </w:rPr>
      </w:pPr>
      <w:ins w:id="14" w:author="Unknown">
        <w:r w:rsidRPr="00697488">
          <w:rPr>
            <w:rFonts w:ascii="Courier New" w:eastAsia="Times New Roman" w:hAnsi="Courier New" w:cs="Courier New"/>
            <w:color w:val="000000"/>
            <w:sz w:val="20"/>
            <w:szCs w:val="20"/>
          </w:rPr>
          <w:t>&lt;</w:t>
        </w:r>
        <w:proofErr w:type="spellStart"/>
        <w:r w:rsidRPr="00697488">
          <w:rPr>
            <w:rFonts w:ascii="Courier New" w:eastAsia="Times New Roman" w:hAnsi="Courier New" w:cs="Courier New"/>
            <w:color w:val="000000"/>
            <w:sz w:val="20"/>
            <w:szCs w:val="20"/>
          </w:rPr>
          <w:t>context</w:t>
        </w:r>
        <w:proofErr w:type="gramStart"/>
        <w:r w:rsidRPr="00697488">
          <w:rPr>
            <w:rFonts w:ascii="Courier New" w:eastAsia="Times New Roman" w:hAnsi="Courier New" w:cs="Courier New"/>
            <w:color w:val="000000"/>
            <w:sz w:val="20"/>
            <w:szCs w:val="20"/>
          </w:rPr>
          <w:t>:annotation</w:t>
        </w:r>
        <w:proofErr w:type="gramEnd"/>
        <w:r w:rsidRPr="00697488">
          <w:rPr>
            <w:rFonts w:ascii="Courier New" w:eastAsia="Times New Roman" w:hAnsi="Courier New" w:cs="Courier New"/>
            <w:color w:val="000000"/>
            <w:sz w:val="20"/>
            <w:szCs w:val="20"/>
          </w:rPr>
          <w:t>-config</w:t>
        </w:r>
        <w:proofErr w:type="spellEnd"/>
        <w:r w:rsidRPr="00697488">
          <w:rPr>
            <w:rFonts w:ascii="Courier New" w:eastAsia="Times New Roman" w:hAnsi="Courier New" w:cs="Courier New"/>
            <w:color w:val="000000"/>
            <w:sz w:val="20"/>
            <w:szCs w:val="20"/>
          </w:rPr>
          <w:t>&gt;&lt;/</w:t>
        </w:r>
        <w:proofErr w:type="spellStart"/>
        <w:r w:rsidRPr="00697488">
          <w:rPr>
            <w:rFonts w:ascii="Courier New" w:eastAsia="Times New Roman" w:hAnsi="Courier New" w:cs="Courier New"/>
            <w:color w:val="000000"/>
            <w:sz w:val="20"/>
            <w:szCs w:val="20"/>
          </w:rPr>
          <w:t>context:annotation-config</w:t>
        </w:r>
        <w:proofErr w:type="spellEnd"/>
        <w:r w:rsidRPr="00697488">
          <w:rPr>
            <w:rFonts w:ascii="Courier New" w:eastAsia="Times New Roman" w:hAnsi="Courier New" w:cs="Courier New"/>
            <w:color w:val="000000"/>
            <w:sz w:val="20"/>
            <w:szCs w:val="20"/>
          </w:rPr>
          <w:t>&gt;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15" w:author="Unknown"/>
          <w:rFonts w:ascii="Courier New" w:eastAsia="Times New Roman" w:hAnsi="Courier New" w:cs="Courier New"/>
          <w:color w:val="000000"/>
          <w:sz w:val="20"/>
          <w:szCs w:val="20"/>
        </w:rPr>
      </w:pPr>
      <w:ins w:id="16" w:author="Unknown">
        <w:r w:rsidRPr="00697488">
          <w:rPr>
            <w:rFonts w:ascii="Courier New" w:eastAsia="Times New Roman" w:hAnsi="Courier New" w:cs="Courier New"/>
            <w:color w:val="000000"/>
            <w:sz w:val="20"/>
            <w:szCs w:val="20"/>
          </w:rPr>
          <w:t xml:space="preserve">  </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17" w:author="Unknown"/>
          <w:rFonts w:ascii="Courier New" w:eastAsia="Times New Roman" w:hAnsi="Courier New" w:cs="Courier New"/>
          <w:color w:val="000000"/>
          <w:sz w:val="20"/>
          <w:szCs w:val="20"/>
        </w:rPr>
      </w:pPr>
      <w:ins w:id="18" w:author="Unknown">
        <w:r w:rsidRPr="00697488">
          <w:rPr>
            <w:rFonts w:ascii="Courier New" w:eastAsia="Times New Roman" w:hAnsi="Courier New" w:cs="Courier New"/>
            <w:color w:val="000000"/>
            <w:sz w:val="20"/>
            <w:szCs w:val="20"/>
          </w:rPr>
          <w:t>&lt;</w:t>
        </w:r>
        <w:proofErr w:type="spellStart"/>
        <w:r w:rsidRPr="00697488">
          <w:rPr>
            <w:rFonts w:ascii="Courier New" w:eastAsia="Times New Roman" w:hAnsi="Courier New" w:cs="Courier New"/>
            <w:color w:val="000000"/>
            <w:sz w:val="20"/>
            <w:szCs w:val="20"/>
          </w:rPr>
          <w:t>context</w:t>
        </w:r>
        <w:proofErr w:type="gramStart"/>
        <w:r w:rsidRPr="00697488">
          <w:rPr>
            <w:rFonts w:ascii="Courier New" w:eastAsia="Times New Roman" w:hAnsi="Courier New" w:cs="Courier New"/>
            <w:color w:val="000000"/>
            <w:sz w:val="20"/>
            <w:szCs w:val="20"/>
          </w:rPr>
          <w:t>:component</w:t>
        </w:r>
        <w:proofErr w:type="spellEnd"/>
        <w:proofErr w:type="gramEnd"/>
        <w:r w:rsidRPr="00697488">
          <w:rPr>
            <w:rFonts w:ascii="Courier New" w:eastAsia="Times New Roman" w:hAnsi="Courier New" w:cs="Courier New"/>
            <w:color w:val="000000"/>
            <w:sz w:val="20"/>
            <w:szCs w:val="20"/>
          </w:rPr>
          <w:t>-scan base-package="</w:t>
        </w:r>
        <w:proofErr w:type="spellStart"/>
        <w:r w:rsidRPr="00697488">
          <w:rPr>
            <w:rFonts w:ascii="Courier New" w:eastAsia="Times New Roman" w:hAnsi="Courier New" w:cs="Courier New"/>
            <w:color w:val="000000"/>
            <w:sz w:val="20"/>
            <w:szCs w:val="20"/>
          </w:rPr>
          <w:t>com.dineshonjava.sdnext.dao.impl</w:t>
        </w:r>
        <w:proofErr w:type="spellEnd"/>
        <w:r w:rsidRPr="00697488">
          <w:rPr>
            <w:rFonts w:ascii="Courier New" w:eastAsia="Times New Roman" w:hAnsi="Courier New" w:cs="Courier New"/>
            <w:color w:val="000000"/>
            <w:sz w:val="20"/>
            <w:szCs w:val="20"/>
          </w:rPr>
          <w:t>"&gt;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19" w:author="Unknown"/>
          <w:rFonts w:ascii="Courier New" w:eastAsia="Times New Roman" w:hAnsi="Courier New" w:cs="Courier New"/>
          <w:color w:val="000000"/>
          <w:sz w:val="20"/>
          <w:szCs w:val="20"/>
        </w:rPr>
      </w:pPr>
      <w:ins w:id="20" w:author="Unknown">
        <w:r w:rsidRPr="00697488">
          <w:rPr>
            <w:rFonts w:ascii="Courier New" w:eastAsia="Times New Roman" w:hAnsi="Courier New" w:cs="Courier New"/>
            <w:color w:val="000000"/>
            <w:sz w:val="20"/>
            <w:szCs w:val="20"/>
          </w:rPr>
          <w:lastRenderedPageBreak/>
          <w:t>&lt;/</w:t>
        </w:r>
        <w:proofErr w:type="spellStart"/>
        <w:r w:rsidRPr="00697488">
          <w:rPr>
            <w:rFonts w:ascii="Courier New" w:eastAsia="Times New Roman" w:hAnsi="Courier New" w:cs="Courier New"/>
            <w:color w:val="000000"/>
            <w:sz w:val="20"/>
            <w:szCs w:val="20"/>
          </w:rPr>
          <w:t>context</w:t>
        </w:r>
        <w:proofErr w:type="gramStart"/>
        <w:r w:rsidRPr="00697488">
          <w:rPr>
            <w:rFonts w:ascii="Courier New" w:eastAsia="Times New Roman" w:hAnsi="Courier New" w:cs="Courier New"/>
            <w:color w:val="000000"/>
            <w:sz w:val="20"/>
            <w:szCs w:val="20"/>
          </w:rPr>
          <w:t>:component</w:t>
        </w:r>
        <w:proofErr w:type="spellEnd"/>
        <w:proofErr w:type="gramEnd"/>
        <w:r w:rsidRPr="00697488">
          <w:rPr>
            <w:rFonts w:ascii="Courier New" w:eastAsia="Times New Roman" w:hAnsi="Courier New" w:cs="Courier New"/>
            <w:color w:val="000000"/>
            <w:sz w:val="20"/>
            <w:szCs w:val="20"/>
          </w:rPr>
          <w:t>-scan&gt;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21" w:author="Unknown"/>
          <w:rFonts w:ascii="Courier New" w:eastAsia="Times New Roman" w:hAnsi="Courier New" w:cs="Courier New"/>
          <w:color w:val="000000"/>
          <w:sz w:val="20"/>
          <w:szCs w:val="20"/>
        </w:rPr>
      </w:pPr>
      <w:ins w:id="22" w:author="Unknown">
        <w:r w:rsidRPr="00697488">
          <w:rPr>
            <w:rFonts w:ascii="Courier New" w:eastAsia="Times New Roman" w:hAnsi="Courier New" w:cs="Courier New"/>
            <w:color w:val="000000"/>
            <w:sz w:val="20"/>
            <w:szCs w:val="20"/>
          </w:rPr>
          <w:t xml:space="preserve">  </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23" w:author="Unknown"/>
          <w:rFonts w:ascii="Courier New" w:eastAsia="Times New Roman" w:hAnsi="Courier New" w:cs="Courier New"/>
          <w:color w:val="000000"/>
          <w:sz w:val="20"/>
          <w:szCs w:val="20"/>
        </w:rPr>
      </w:pPr>
      <w:ins w:id="24" w:author="Unknown">
        <w:r w:rsidRPr="00697488">
          <w:rPr>
            <w:rFonts w:ascii="Courier New" w:eastAsia="Times New Roman" w:hAnsi="Courier New" w:cs="Courier New"/>
            <w:color w:val="000000"/>
            <w:sz w:val="20"/>
            <w:szCs w:val="20"/>
          </w:rPr>
          <w:t>&lt;bean class="</w:t>
        </w:r>
        <w:proofErr w:type="spellStart"/>
        <w:r w:rsidRPr="00697488">
          <w:rPr>
            <w:rFonts w:ascii="Courier New" w:eastAsia="Times New Roman" w:hAnsi="Courier New" w:cs="Courier New"/>
            <w:color w:val="000000"/>
            <w:sz w:val="20"/>
            <w:szCs w:val="20"/>
          </w:rPr>
          <w:t>org.apache.commons.dbcp.BasicDataSource</w:t>
        </w:r>
        <w:proofErr w:type="spellEnd"/>
        <w:r w:rsidRPr="00697488">
          <w:rPr>
            <w:rFonts w:ascii="Courier New" w:eastAsia="Times New Roman" w:hAnsi="Courier New" w:cs="Courier New"/>
            <w:color w:val="000000"/>
            <w:sz w:val="20"/>
            <w:szCs w:val="20"/>
          </w:rPr>
          <w:t>" id="</w:t>
        </w:r>
        <w:proofErr w:type="spellStart"/>
        <w:r w:rsidRPr="00697488">
          <w:rPr>
            <w:rFonts w:ascii="Courier New" w:eastAsia="Times New Roman" w:hAnsi="Courier New" w:cs="Courier New"/>
            <w:color w:val="000000"/>
            <w:sz w:val="20"/>
            <w:szCs w:val="20"/>
          </w:rPr>
          <w:t>dataSource</w:t>
        </w:r>
        <w:proofErr w:type="spellEnd"/>
        <w:r w:rsidRPr="00697488">
          <w:rPr>
            <w:rFonts w:ascii="Courier New" w:eastAsia="Times New Roman" w:hAnsi="Courier New" w:cs="Courier New"/>
            <w:color w:val="000000"/>
            <w:sz w:val="20"/>
            <w:szCs w:val="20"/>
          </w:rPr>
          <w:t>"&gt;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25" w:author="Unknown"/>
          <w:rFonts w:ascii="Courier New" w:eastAsia="Times New Roman" w:hAnsi="Courier New" w:cs="Courier New"/>
          <w:color w:val="000000"/>
          <w:sz w:val="20"/>
          <w:szCs w:val="20"/>
        </w:rPr>
      </w:pPr>
      <w:ins w:id="26" w:author="Unknown">
        <w:r w:rsidRPr="00697488">
          <w:rPr>
            <w:rFonts w:ascii="Courier New" w:eastAsia="Times New Roman" w:hAnsi="Courier New" w:cs="Courier New"/>
            <w:color w:val="000000"/>
            <w:sz w:val="20"/>
            <w:szCs w:val="20"/>
          </w:rPr>
          <w:t xml:space="preserve"> &lt;property name="</w:t>
        </w:r>
        <w:proofErr w:type="spellStart"/>
        <w:r w:rsidRPr="00697488">
          <w:rPr>
            <w:rFonts w:ascii="Courier New" w:eastAsia="Times New Roman" w:hAnsi="Courier New" w:cs="Courier New"/>
            <w:color w:val="000000"/>
            <w:sz w:val="20"/>
            <w:szCs w:val="20"/>
          </w:rPr>
          <w:t>driverClassName</w:t>
        </w:r>
        <w:proofErr w:type="spellEnd"/>
        <w:r w:rsidRPr="00697488">
          <w:rPr>
            <w:rFonts w:ascii="Courier New" w:eastAsia="Times New Roman" w:hAnsi="Courier New" w:cs="Courier New"/>
            <w:color w:val="000000"/>
            <w:sz w:val="20"/>
            <w:szCs w:val="20"/>
          </w:rPr>
          <w:t>" value="</w:t>
        </w:r>
        <w:proofErr w:type="spellStart"/>
        <w:r w:rsidRPr="00697488">
          <w:rPr>
            <w:rFonts w:ascii="Courier New" w:eastAsia="Times New Roman" w:hAnsi="Courier New" w:cs="Courier New"/>
            <w:color w:val="000000"/>
            <w:sz w:val="20"/>
            <w:szCs w:val="20"/>
          </w:rPr>
          <w:t>com.mysql.jdbc.Driver</w:t>
        </w:r>
        <w:proofErr w:type="spellEnd"/>
        <w:r w:rsidRPr="00697488">
          <w:rPr>
            <w:rFonts w:ascii="Courier New" w:eastAsia="Times New Roman" w:hAnsi="Courier New" w:cs="Courier New"/>
            <w:color w:val="000000"/>
            <w:sz w:val="20"/>
            <w:szCs w:val="20"/>
          </w:rPr>
          <w:t>"&gt;&lt;/property&gt;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27" w:author="Unknown"/>
          <w:rFonts w:ascii="Courier New" w:eastAsia="Times New Roman" w:hAnsi="Courier New" w:cs="Courier New"/>
          <w:color w:val="000000"/>
          <w:sz w:val="20"/>
          <w:szCs w:val="20"/>
        </w:rPr>
      </w:pPr>
      <w:ins w:id="28" w:author="Unknown">
        <w:r w:rsidRPr="00697488">
          <w:rPr>
            <w:rFonts w:ascii="Courier New" w:eastAsia="Times New Roman" w:hAnsi="Courier New" w:cs="Courier New"/>
            <w:color w:val="000000"/>
            <w:sz w:val="20"/>
            <w:szCs w:val="20"/>
          </w:rPr>
          <w:t xml:space="preserve"> &lt;property name="</w:t>
        </w:r>
        <w:proofErr w:type="spellStart"/>
        <w:r w:rsidRPr="00697488">
          <w:rPr>
            <w:rFonts w:ascii="Courier New" w:eastAsia="Times New Roman" w:hAnsi="Courier New" w:cs="Courier New"/>
            <w:color w:val="000000"/>
            <w:sz w:val="20"/>
            <w:szCs w:val="20"/>
          </w:rPr>
          <w:t>url</w:t>
        </w:r>
        <w:proofErr w:type="spellEnd"/>
        <w:r w:rsidRPr="00697488">
          <w:rPr>
            <w:rFonts w:ascii="Courier New" w:eastAsia="Times New Roman" w:hAnsi="Courier New" w:cs="Courier New"/>
            <w:color w:val="000000"/>
            <w:sz w:val="20"/>
            <w:szCs w:val="20"/>
          </w:rPr>
          <w:t>" value="</w:t>
        </w:r>
        <w:proofErr w:type="spellStart"/>
        <w:r w:rsidRPr="00697488">
          <w:rPr>
            <w:rFonts w:ascii="Courier New" w:eastAsia="Times New Roman" w:hAnsi="Courier New" w:cs="Courier New"/>
            <w:color w:val="000000"/>
            <w:sz w:val="20"/>
            <w:szCs w:val="20"/>
          </w:rPr>
          <w:t>jdbc</w:t>
        </w:r>
        <w:proofErr w:type="gramStart"/>
        <w:r w:rsidRPr="00697488">
          <w:rPr>
            <w:rFonts w:ascii="Courier New" w:eastAsia="Times New Roman" w:hAnsi="Courier New" w:cs="Courier New"/>
            <w:color w:val="000000"/>
            <w:sz w:val="20"/>
            <w:szCs w:val="20"/>
          </w:rPr>
          <w:t>:mysql</w:t>
        </w:r>
        <w:proofErr w:type="spellEnd"/>
        <w:proofErr w:type="gramEnd"/>
        <w:r w:rsidRPr="00697488">
          <w:rPr>
            <w:rFonts w:ascii="Courier New" w:eastAsia="Times New Roman" w:hAnsi="Courier New" w:cs="Courier New"/>
            <w:color w:val="000000"/>
            <w:sz w:val="20"/>
            <w:szCs w:val="20"/>
          </w:rPr>
          <w:t>://localhost:3306/DAVDB"&gt;&lt;/property&gt;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29" w:author="Unknown"/>
          <w:rFonts w:ascii="Courier New" w:eastAsia="Times New Roman" w:hAnsi="Courier New" w:cs="Courier New"/>
          <w:color w:val="000000"/>
          <w:sz w:val="20"/>
          <w:szCs w:val="20"/>
        </w:rPr>
      </w:pPr>
      <w:ins w:id="30" w:author="Unknown">
        <w:r w:rsidRPr="00697488">
          <w:rPr>
            <w:rFonts w:ascii="Courier New" w:eastAsia="Times New Roman" w:hAnsi="Courier New" w:cs="Courier New"/>
            <w:color w:val="000000"/>
            <w:sz w:val="20"/>
            <w:szCs w:val="20"/>
          </w:rPr>
          <w:t xml:space="preserve"> &lt;property name="username" value="root"&gt;&lt;/property&gt;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31" w:author="Unknown"/>
          <w:rFonts w:ascii="Courier New" w:eastAsia="Times New Roman" w:hAnsi="Courier New" w:cs="Courier New"/>
          <w:color w:val="000000"/>
          <w:sz w:val="20"/>
          <w:szCs w:val="20"/>
        </w:rPr>
      </w:pPr>
      <w:ins w:id="32" w:author="Unknown">
        <w:r w:rsidRPr="00697488">
          <w:rPr>
            <w:rFonts w:ascii="Courier New" w:eastAsia="Times New Roman" w:hAnsi="Courier New" w:cs="Courier New"/>
            <w:color w:val="000000"/>
            <w:sz w:val="20"/>
            <w:szCs w:val="20"/>
          </w:rPr>
          <w:t xml:space="preserve"> &lt;property name="password" value="root"&gt;&lt;/property&gt;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33" w:author="Unknown"/>
          <w:rFonts w:ascii="Courier New" w:eastAsia="Times New Roman" w:hAnsi="Courier New" w:cs="Courier New"/>
          <w:color w:val="000000"/>
          <w:sz w:val="20"/>
          <w:szCs w:val="20"/>
        </w:rPr>
      </w:pPr>
      <w:ins w:id="34" w:author="Unknown">
        <w:r w:rsidRPr="00697488">
          <w:rPr>
            <w:rFonts w:ascii="Courier New" w:eastAsia="Times New Roman" w:hAnsi="Courier New" w:cs="Courier New"/>
            <w:color w:val="000000"/>
            <w:sz w:val="20"/>
            <w:szCs w:val="20"/>
          </w:rPr>
          <w:t xml:space="preserve"> &lt;property name="</w:t>
        </w:r>
        <w:proofErr w:type="spellStart"/>
        <w:r w:rsidRPr="00697488">
          <w:rPr>
            <w:rFonts w:ascii="Courier New" w:eastAsia="Times New Roman" w:hAnsi="Courier New" w:cs="Courier New"/>
            <w:color w:val="000000"/>
            <w:sz w:val="20"/>
            <w:szCs w:val="20"/>
          </w:rPr>
          <w:t>initialSize</w:t>
        </w:r>
        <w:proofErr w:type="spellEnd"/>
        <w:r w:rsidRPr="00697488">
          <w:rPr>
            <w:rFonts w:ascii="Courier New" w:eastAsia="Times New Roman" w:hAnsi="Courier New" w:cs="Courier New"/>
            <w:color w:val="000000"/>
            <w:sz w:val="20"/>
            <w:szCs w:val="20"/>
          </w:rPr>
          <w:t>" value="2"&gt;&lt;/property&gt;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35" w:author="Unknown"/>
          <w:rFonts w:ascii="Courier New" w:eastAsia="Times New Roman" w:hAnsi="Courier New" w:cs="Courier New"/>
          <w:color w:val="000000"/>
          <w:sz w:val="20"/>
          <w:szCs w:val="20"/>
        </w:rPr>
      </w:pPr>
      <w:ins w:id="36" w:author="Unknown">
        <w:r w:rsidRPr="00697488">
          <w:rPr>
            <w:rFonts w:ascii="Courier New" w:eastAsia="Times New Roman" w:hAnsi="Courier New" w:cs="Courier New"/>
            <w:color w:val="000000"/>
            <w:sz w:val="20"/>
            <w:szCs w:val="20"/>
          </w:rPr>
          <w:t xml:space="preserve"> &lt;property name="</w:t>
        </w:r>
        <w:proofErr w:type="spellStart"/>
        <w:r w:rsidRPr="00697488">
          <w:rPr>
            <w:rFonts w:ascii="Courier New" w:eastAsia="Times New Roman" w:hAnsi="Courier New" w:cs="Courier New"/>
            <w:color w:val="000000"/>
            <w:sz w:val="20"/>
            <w:szCs w:val="20"/>
          </w:rPr>
          <w:t>maxActive</w:t>
        </w:r>
        <w:proofErr w:type="spellEnd"/>
        <w:r w:rsidRPr="00697488">
          <w:rPr>
            <w:rFonts w:ascii="Courier New" w:eastAsia="Times New Roman" w:hAnsi="Courier New" w:cs="Courier New"/>
            <w:color w:val="000000"/>
            <w:sz w:val="20"/>
            <w:szCs w:val="20"/>
          </w:rPr>
          <w:t>" value="5"&gt;&lt;/property&gt;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37" w:author="Unknown"/>
          <w:rFonts w:ascii="Courier New" w:eastAsia="Times New Roman" w:hAnsi="Courier New" w:cs="Courier New"/>
          <w:color w:val="000000"/>
          <w:sz w:val="20"/>
          <w:szCs w:val="20"/>
        </w:rPr>
      </w:pPr>
      <w:ins w:id="38" w:author="Unknown">
        <w:r w:rsidRPr="00697488">
          <w:rPr>
            <w:rFonts w:ascii="Courier New" w:eastAsia="Times New Roman" w:hAnsi="Courier New" w:cs="Courier New"/>
            <w:color w:val="000000"/>
            <w:sz w:val="20"/>
            <w:szCs w:val="20"/>
          </w:rPr>
          <w:t>&lt;/bean&gt;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39" w:author="Unknown"/>
          <w:rFonts w:ascii="Courier New" w:eastAsia="Times New Roman" w:hAnsi="Courier New" w:cs="Courier New"/>
          <w:color w:val="000000"/>
          <w:sz w:val="20"/>
          <w:szCs w:val="20"/>
        </w:rPr>
      </w:pPr>
      <w:ins w:id="40" w:author="Unknown">
        <w:r w:rsidRPr="00697488">
          <w:rPr>
            <w:rFonts w:ascii="Courier New" w:eastAsia="Times New Roman" w:hAnsi="Courier New" w:cs="Courier New"/>
            <w:color w:val="000000"/>
            <w:sz w:val="20"/>
            <w:szCs w:val="20"/>
          </w:rPr>
          <w:t xml:space="preserve">  </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41" w:author="Unknown"/>
          <w:rFonts w:ascii="Courier New" w:eastAsia="Times New Roman" w:hAnsi="Courier New" w:cs="Courier New"/>
          <w:color w:val="000000"/>
          <w:sz w:val="20"/>
          <w:szCs w:val="20"/>
        </w:rPr>
      </w:pPr>
      <w:ins w:id="42" w:author="Unknown">
        <w:r w:rsidRPr="00697488">
          <w:rPr>
            <w:rFonts w:ascii="Courier New" w:eastAsia="Times New Roman" w:hAnsi="Courier New" w:cs="Courier New"/>
            <w:color w:val="000000"/>
            <w:sz w:val="20"/>
            <w:szCs w:val="20"/>
          </w:rPr>
          <w:t>&lt;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:advice</w:t>
        </w:r>
        <w:proofErr w:type="spellEnd"/>
        <w:proofErr w:type="gramEnd"/>
        <w:r w:rsidRPr="00697488">
          <w:rPr>
            <w:rFonts w:ascii="Courier New" w:eastAsia="Times New Roman" w:hAnsi="Courier New" w:cs="Courier New"/>
            <w:color w:val="000000"/>
            <w:sz w:val="20"/>
            <w:szCs w:val="20"/>
          </w:rPr>
          <w:t xml:space="preserve"> id="</w:t>
        </w:r>
        <w:proofErr w:type="spellStart"/>
        <w:r w:rsidRPr="00697488">
          <w:rPr>
            <w:rFonts w:ascii="Courier New" w:eastAsia="Times New Roman" w:hAnsi="Courier New" w:cs="Courier New"/>
            <w:color w:val="000000"/>
            <w:sz w:val="20"/>
            <w:szCs w:val="20"/>
          </w:rPr>
          <w:t>txAdvice</w:t>
        </w:r>
        <w:proofErr w:type="spellEnd"/>
        <w:r w:rsidRPr="00697488">
          <w:rPr>
            <w:rFonts w:ascii="Courier New" w:eastAsia="Times New Roman" w:hAnsi="Courier New" w:cs="Courier New"/>
            <w:color w:val="000000"/>
            <w:sz w:val="20"/>
            <w:szCs w:val="20"/>
          </w:rPr>
          <w:t>" transaction-manager="</w:t>
        </w:r>
        <w:proofErr w:type="spellStart"/>
        <w:r w:rsidRPr="00697488">
          <w:rPr>
            <w:rFonts w:ascii="Courier New" w:eastAsia="Times New Roman" w:hAnsi="Courier New" w:cs="Courier New"/>
            <w:color w:val="000000"/>
            <w:sz w:val="20"/>
            <w:szCs w:val="20"/>
          </w:rPr>
          <w:t>transactionManager</w:t>
        </w:r>
        <w:proofErr w:type="spellEnd"/>
        <w:r w:rsidRPr="00697488">
          <w:rPr>
            <w:rFonts w:ascii="Courier New" w:eastAsia="Times New Roman" w:hAnsi="Courier New" w:cs="Courier New"/>
            <w:color w:val="000000"/>
            <w:sz w:val="20"/>
            <w:szCs w:val="20"/>
          </w:rPr>
          <w:t>"&gt;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43" w:author="Unknown"/>
          <w:rFonts w:ascii="Courier New" w:eastAsia="Times New Roman" w:hAnsi="Courier New" w:cs="Courier New"/>
          <w:color w:val="000000"/>
          <w:sz w:val="20"/>
          <w:szCs w:val="20"/>
        </w:rPr>
      </w:pPr>
      <w:ins w:id="44" w:author="Unknown">
        <w:r w:rsidRPr="00697488">
          <w:rPr>
            <w:rFonts w:ascii="Courier New" w:eastAsia="Times New Roman" w:hAnsi="Courier New" w:cs="Courier New"/>
            <w:color w:val="000000"/>
            <w:sz w:val="20"/>
            <w:szCs w:val="20"/>
          </w:rPr>
          <w:t xml:space="preserve">      &lt;</w:t>
        </w:r>
        <w:proofErr w:type="spellStart"/>
        <w:proofErr w:type="gramStart"/>
        <w:r w:rsidRPr="00697488">
          <w:rPr>
            <w:rFonts w:ascii="Courier New" w:eastAsia="Times New Roman" w:hAnsi="Courier New" w:cs="Courier New"/>
            <w:color w:val="000000"/>
            <w:sz w:val="20"/>
            <w:szCs w:val="20"/>
          </w:rPr>
          <w:t>tx:</w:t>
        </w:r>
        <w:proofErr w:type="gramEnd"/>
        <w:r w:rsidRPr="00697488">
          <w:rPr>
            <w:rFonts w:ascii="Courier New" w:eastAsia="Times New Roman" w:hAnsi="Courier New" w:cs="Courier New"/>
            <w:color w:val="000000"/>
            <w:sz w:val="20"/>
            <w:szCs w:val="20"/>
          </w:rPr>
          <w:t>attributes</w:t>
        </w:r>
        <w:proofErr w:type="spellEnd"/>
        <w:r w:rsidRPr="00697488">
          <w:rPr>
            <w:rFonts w:ascii="Courier New" w:eastAsia="Times New Roman" w:hAnsi="Courier New" w:cs="Courier New"/>
            <w:color w:val="000000"/>
            <w:sz w:val="20"/>
            <w:szCs w:val="20"/>
          </w:rPr>
          <w:t>&gt;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45" w:author="Unknown"/>
          <w:rFonts w:ascii="Courier New" w:eastAsia="Times New Roman" w:hAnsi="Courier New" w:cs="Courier New"/>
          <w:color w:val="000000"/>
          <w:sz w:val="20"/>
          <w:szCs w:val="20"/>
        </w:rPr>
      </w:pPr>
      <w:ins w:id="46" w:author="Unknown">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:method</w:t>
        </w:r>
        <w:proofErr w:type="spellEnd"/>
        <w:proofErr w:type="gramEnd"/>
        <w:r w:rsidRPr="00697488">
          <w:rPr>
            <w:rFonts w:ascii="Courier New" w:eastAsia="Times New Roman" w:hAnsi="Courier New" w:cs="Courier New"/>
            <w:color w:val="000000"/>
            <w:sz w:val="20"/>
            <w:szCs w:val="20"/>
          </w:rPr>
          <w:t xml:space="preserve"> name="create"&gt;&lt;/</w:t>
        </w:r>
        <w:proofErr w:type="spellStart"/>
        <w:r w:rsidRPr="00697488">
          <w:rPr>
            <w:rFonts w:ascii="Courier New" w:eastAsia="Times New Roman" w:hAnsi="Courier New" w:cs="Courier New"/>
            <w:color w:val="000000"/>
            <w:sz w:val="20"/>
            <w:szCs w:val="20"/>
          </w:rPr>
          <w:t>tx:method</w:t>
        </w:r>
        <w:proofErr w:type="spellEnd"/>
        <w:r w:rsidRPr="00697488">
          <w:rPr>
            <w:rFonts w:ascii="Courier New" w:eastAsia="Times New Roman" w:hAnsi="Courier New" w:cs="Courier New"/>
            <w:color w:val="000000"/>
            <w:sz w:val="20"/>
            <w:szCs w:val="20"/>
          </w:rPr>
          <w:t>&gt;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47" w:author="Unknown"/>
          <w:rFonts w:ascii="Courier New" w:eastAsia="Times New Roman" w:hAnsi="Courier New" w:cs="Courier New"/>
          <w:color w:val="000000"/>
          <w:sz w:val="20"/>
          <w:szCs w:val="20"/>
        </w:rPr>
      </w:pPr>
      <w:ins w:id="48" w:author="Unknown">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:attributes</w:t>
        </w:r>
        <w:proofErr w:type="spellEnd"/>
        <w:proofErr w:type="gramEnd"/>
        <w:r w:rsidRPr="00697488">
          <w:rPr>
            <w:rFonts w:ascii="Courier New" w:eastAsia="Times New Roman" w:hAnsi="Courier New" w:cs="Courier New"/>
            <w:color w:val="000000"/>
            <w:sz w:val="20"/>
            <w:szCs w:val="20"/>
          </w:rPr>
          <w:t>&gt;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49" w:author="Unknown"/>
          <w:rFonts w:ascii="Courier New" w:eastAsia="Times New Roman" w:hAnsi="Courier New" w:cs="Courier New"/>
          <w:color w:val="000000"/>
          <w:sz w:val="20"/>
          <w:szCs w:val="20"/>
        </w:rPr>
      </w:pPr>
      <w:ins w:id="50" w:author="Unknown">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:advice</w:t>
        </w:r>
        <w:proofErr w:type="spellEnd"/>
        <w:proofErr w:type="gramEnd"/>
        <w:r w:rsidRPr="00697488">
          <w:rPr>
            <w:rFonts w:ascii="Courier New" w:eastAsia="Times New Roman" w:hAnsi="Courier New" w:cs="Courier New"/>
            <w:color w:val="000000"/>
            <w:sz w:val="20"/>
            <w:szCs w:val="20"/>
          </w:rPr>
          <w:t>&gt;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51" w:author="Unknown"/>
          <w:rFonts w:ascii="Courier New" w:eastAsia="Times New Roman" w:hAnsi="Courier New" w:cs="Courier New"/>
          <w:color w:val="000000"/>
          <w:sz w:val="20"/>
          <w:szCs w:val="20"/>
        </w:rPr>
      </w:pPr>
      <w:ins w:id="52" w:author="Unknown">
        <w:r w:rsidRPr="00697488">
          <w:rPr>
            <w:rFonts w:ascii="Courier New" w:eastAsia="Times New Roman" w:hAnsi="Courier New" w:cs="Courier New"/>
            <w:color w:val="000000"/>
            <w:sz w:val="20"/>
            <w:szCs w:val="20"/>
          </w:rPr>
          <w:t xml:space="preserve">     </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53" w:author="Unknown"/>
          <w:rFonts w:ascii="Courier New" w:eastAsia="Times New Roman" w:hAnsi="Courier New" w:cs="Courier New"/>
          <w:color w:val="000000"/>
          <w:sz w:val="20"/>
          <w:szCs w:val="20"/>
        </w:rPr>
      </w:pPr>
      <w:ins w:id="54" w:author="Unknown">
        <w:r w:rsidRPr="00697488">
          <w:rPr>
            <w:rFonts w:ascii="Courier New" w:eastAsia="Times New Roman" w:hAnsi="Courier New" w:cs="Courier New"/>
            <w:color w:val="000000"/>
            <w:sz w:val="20"/>
            <w:szCs w:val="20"/>
          </w:rPr>
          <w:t xml:space="preserve">  &lt;</w:t>
        </w:r>
        <w:proofErr w:type="spellStart"/>
        <w:proofErr w:type="gramStart"/>
        <w:r w:rsidRPr="00697488">
          <w:rPr>
            <w:rFonts w:ascii="Courier New" w:eastAsia="Times New Roman" w:hAnsi="Courier New" w:cs="Courier New"/>
            <w:color w:val="000000"/>
            <w:sz w:val="20"/>
            <w:szCs w:val="20"/>
          </w:rPr>
          <w:t>aop:</w:t>
        </w:r>
        <w:proofErr w:type="gramEnd"/>
        <w:r w:rsidRPr="00697488">
          <w:rPr>
            <w:rFonts w:ascii="Courier New" w:eastAsia="Times New Roman" w:hAnsi="Courier New" w:cs="Courier New"/>
            <w:color w:val="000000"/>
            <w:sz w:val="20"/>
            <w:szCs w:val="20"/>
          </w:rPr>
          <w:t>config</w:t>
        </w:r>
        <w:proofErr w:type="spellEnd"/>
        <w:r w:rsidRPr="00697488">
          <w:rPr>
            <w:rFonts w:ascii="Courier New" w:eastAsia="Times New Roman" w:hAnsi="Courier New" w:cs="Courier New"/>
            <w:color w:val="000000"/>
            <w:sz w:val="20"/>
            <w:szCs w:val="20"/>
          </w:rPr>
          <w:t>&gt;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55" w:author="Unknown"/>
          <w:rFonts w:ascii="Courier New" w:eastAsia="Times New Roman" w:hAnsi="Courier New" w:cs="Courier New"/>
          <w:color w:val="000000"/>
          <w:sz w:val="20"/>
          <w:szCs w:val="20"/>
        </w:rPr>
      </w:pPr>
      <w:ins w:id="56" w:author="Unknown">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aop</w:t>
        </w:r>
        <w:proofErr w:type="gramStart"/>
        <w:r w:rsidRPr="00697488">
          <w:rPr>
            <w:rFonts w:ascii="Courier New" w:eastAsia="Times New Roman" w:hAnsi="Courier New" w:cs="Courier New"/>
            <w:color w:val="000000"/>
            <w:sz w:val="20"/>
            <w:szCs w:val="20"/>
          </w:rPr>
          <w:t>:pointcut</w:t>
        </w:r>
        <w:proofErr w:type="spellEnd"/>
        <w:proofErr w:type="gramEnd"/>
        <w:r w:rsidRPr="00697488">
          <w:rPr>
            <w:rFonts w:ascii="Courier New" w:eastAsia="Times New Roman" w:hAnsi="Courier New" w:cs="Courier New"/>
            <w:color w:val="000000"/>
            <w:sz w:val="20"/>
            <w:szCs w:val="20"/>
          </w:rPr>
          <w:t xml:space="preserve"> expression="execution(* </w:t>
        </w:r>
        <w:proofErr w:type="spellStart"/>
        <w:r w:rsidRPr="00697488">
          <w:rPr>
            <w:rFonts w:ascii="Courier New" w:eastAsia="Times New Roman" w:hAnsi="Courier New" w:cs="Courier New"/>
            <w:color w:val="000000"/>
            <w:sz w:val="20"/>
            <w:szCs w:val="20"/>
          </w:rPr>
          <w:t>com.dineshonjava.sdnext.dao.impl.EmployeeDaoImpl.create</w:t>
        </w:r>
        <w:proofErr w:type="spellEnd"/>
        <w:r w:rsidRPr="00697488">
          <w:rPr>
            <w:rFonts w:ascii="Courier New" w:eastAsia="Times New Roman" w:hAnsi="Courier New" w:cs="Courier New"/>
            <w:color w:val="000000"/>
            <w:sz w:val="20"/>
            <w:szCs w:val="20"/>
          </w:rPr>
          <w:t>(..))" id="</w:t>
        </w:r>
        <w:proofErr w:type="spellStart"/>
        <w:r w:rsidRPr="00697488">
          <w:rPr>
            <w:rFonts w:ascii="Courier New" w:eastAsia="Times New Roman" w:hAnsi="Courier New" w:cs="Courier New"/>
            <w:color w:val="000000"/>
            <w:sz w:val="20"/>
            <w:szCs w:val="20"/>
          </w:rPr>
          <w:t>createOperation</w:t>
        </w:r>
        <w:proofErr w:type="spellEnd"/>
        <w:r w:rsidRPr="00697488">
          <w:rPr>
            <w:rFonts w:ascii="Courier New" w:eastAsia="Times New Roman" w:hAnsi="Courier New" w:cs="Courier New"/>
            <w:color w:val="000000"/>
            <w:sz w:val="20"/>
            <w:szCs w:val="20"/>
          </w:rPr>
          <w:t>"&gt;&lt;/</w:t>
        </w:r>
        <w:proofErr w:type="spellStart"/>
        <w:r w:rsidRPr="00697488">
          <w:rPr>
            <w:rFonts w:ascii="Courier New" w:eastAsia="Times New Roman" w:hAnsi="Courier New" w:cs="Courier New"/>
            <w:color w:val="000000"/>
            <w:sz w:val="20"/>
            <w:szCs w:val="20"/>
          </w:rPr>
          <w:t>aop:pointcut</w:t>
        </w:r>
        <w:proofErr w:type="spellEnd"/>
        <w:r w:rsidRPr="00697488">
          <w:rPr>
            <w:rFonts w:ascii="Courier New" w:eastAsia="Times New Roman" w:hAnsi="Courier New" w:cs="Courier New"/>
            <w:color w:val="000000"/>
            <w:sz w:val="20"/>
            <w:szCs w:val="20"/>
          </w:rPr>
          <w:t>&gt;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57" w:author="Unknown"/>
          <w:rFonts w:ascii="Courier New" w:eastAsia="Times New Roman" w:hAnsi="Courier New" w:cs="Courier New"/>
          <w:color w:val="000000"/>
          <w:sz w:val="20"/>
          <w:szCs w:val="20"/>
        </w:rPr>
      </w:pPr>
      <w:ins w:id="58" w:author="Unknown">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aop</w:t>
        </w:r>
        <w:proofErr w:type="gramStart"/>
        <w:r w:rsidRPr="00697488">
          <w:rPr>
            <w:rFonts w:ascii="Courier New" w:eastAsia="Times New Roman" w:hAnsi="Courier New" w:cs="Courier New"/>
            <w:color w:val="000000"/>
            <w:sz w:val="20"/>
            <w:szCs w:val="20"/>
          </w:rPr>
          <w:t>:advisor</w:t>
        </w:r>
        <w:proofErr w:type="spellEnd"/>
        <w:proofErr w:type="gramEnd"/>
        <w:r w:rsidRPr="00697488">
          <w:rPr>
            <w:rFonts w:ascii="Courier New" w:eastAsia="Times New Roman" w:hAnsi="Courier New" w:cs="Courier New"/>
            <w:color w:val="000000"/>
            <w:sz w:val="20"/>
            <w:szCs w:val="20"/>
          </w:rPr>
          <w:t xml:space="preserve"> advice-ref="</w:t>
        </w:r>
        <w:proofErr w:type="spellStart"/>
        <w:r w:rsidRPr="00697488">
          <w:rPr>
            <w:rFonts w:ascii="Courier New" w:eastAsia="Times New Roman" w:hAnsi="Courier New" w:cs="Courier New"/>
            <w:color w:val="000000"/>
            <w:sz w:val="20"/>
            <w:szCs w:val="20"/>
          </w:rPr>
          <w:t>txAdvice</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pointcut</w:t>
        </w:r>
        <w:proofErr w:type="spellEnd"/>
        <w:r w:rsidRPr="00697488">
          <w:rPr>
            <w:rFonts w:ascii="Courier New" w:eastAsia="Times New Roman" w:hAnsi="Courier New" w:cs="Courier New"/>
            <w:color w:val="000000"/>
            <w:sz w:val="20"/>
            <w:szCs w:val="20"/>
          </w:rPr>
          <w:t>-ref="</w:t>
        </w:r>
        <w:proofErr w:type="spellStart"/>
        <w:r w:rsidRPr="00697488">
          <w:rPr>
            <w:rFonts w:ascii="Courier New" w:eastAsia="Times New Roman" w:hAnsi="Courier New" w:cs="Courier New"/>
            <w:color w:val="000000"/>
            <w:sz w:val="20"/>
            <w:szCs w:val="20"/>
          </w:rPr>
          <w:t>createOperation</w:t>
        </w:r>
        <w:proofErr w:type="spellEnd"/>
        <w:r w:rsidRPr="00697488">
          <w:rPr>
            <w:rFonts w:ascii="Courier New" w:eastAsia="Times New Roman" w:hAnsi="Courier New" w:cs="Courier New"/>
            <w:color w:val="000000"/>
            <w:sz w:val="20"/>
            <w:szCs w:val="20"/>
          </w:rPr>
          <w:t>"&gt;&lt;/</w:t>
        </w:r>
        <w:proofErr w:type="spellStart"/>
        <w:r w:rsidRPr="00697488">
          <w:rPr>
            <w:rFonts w:ascii="Courier New" w:eastAsia="Times New Roman" w:hAnsi="Courier New" w:cs="Courier New"/>
            <w:color w:val="000000"/>
            <w:sz w:val="20"/>
            <w:szCs w:val="20"/>
          </w:rPr>
          <w:t>aop:advisor</w:t>
        </w:r>
        <w:proofErr w:type="spellEnd"/>
        <w:r w:rsidRPr="00697488">
          <w:rPr>
            <w:rFonts w:ascii="Courier New" w:eastAsia="Times New Roman" w:hAnsi="Courier New" w:cs="Courier New"/>
            <w:color w:val="000000"/>
            <w:sz w:val="20"/>
            <w:szCs w:val="20"/>
          </w:rPr>
          <w:t>&gt;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59" w:author="Unknown"/>
          <w:rFonts w:ascii="Courier New" w:eastAsia="Times New Roman" w:hAnsi="Courier New" w:cs="Courier New"/>
          <w:color w:val="000000"/>
          <w:sz w:val="20"/>
          <w:szCs w:val="20"/>
        </w:rPr>
      </w:pPr>
      <w:ins w:id="60" w:author="Unknown">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aop</w:t>
        </w:r>
        <w:proofErr w:type="gramStart"/>
        <w:r w:rsidRPr="00697488">
          <w:rPr>
            <w:rFonts w:ascii="Courier New" w:eastAsia="Times New Roman" w:hAnsi="Courier New" w:cs="Courier New"/>
            <w:color w:val="000000"/>
            <w:sz w:val="20"/>
            <w:szCs w:val="20"/>
          </w:rPr>
          <w:t>:config</w:t>
        </w:r>
        <w:proofErr w:type="spellEnd"/>
        <w:proofErr w:type="gramEnd"/>
        <w:r w:rsidRPr="00697488">
          <w:rPr>
            <w:rFonts w:ascii="Courier New" w:eastAsia="Times New Roman" w:hAnsi="Courier New" w:cs="Courier New"/>
            <w:color w:val="000000"/>
            <w:sz w:val="20"/>
            <w:szCs w:val="20"/>
          </w:rPr>
          <w:t>&gt;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61" w:author="Unknown"/>
          <w:rFonts w:ascii="Courier New" w:eastAsia="Times New Roman" w:hAnsi="Courier New" w:cs="Courier New"/>
          <w:color w:val="000000"/>
          <w:sz w:val="20"/>
          <w:szCs w:val="20"/>
        </w:rPr>
      </w:pPr>
      <w:ins w:id="62" w:author="Unknown">
        <w:r w:rsidRPr="00697488">
          <w:rPr>
            <w:rFonts w:ascii="Courier New" w:eastAsia="Times New Roman" w:hAnsi="Courier New" w:cs="Courier New"/>
            <w:color w:val="000000"/>
            <w:sz w:val="20"/>
            <w:szCs w:val="20"/>
          </w:rPr>
          <w:t xml:space="preserve">   </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63" w:author="Unknown"/>
          <w:rFonts w:ascii="Courier New" w:eastAsia="Times New Roman" w:hAnsi="Courier New" w:cs="Courier New"/>
          <w:color w:val="000000"/>
          <w:sz w:val="20"/>
          <w:szCs w:val="20"/>
        </w:rPr>
      </w:pPr>
      <w:ins w:id="64" w:author="Unknown">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&lt;!--</w:t>
        </w:r>
        <w:proofErr w:type="gramEnd"/>
        <w:r w:rsidRPr="00697488">
          <w:rPr>
            <w:rFonts w:ascii="Courier New" w:eastAsia="Times New Roman" w:hAnsi="Courier New" w:cs="Courier New"/>
            <w:color w:val="000000"/>
            <w:sz w:val="20"/>
            <w:szCs w:val="20"/>
          </w:rPr>
          <w:t xml:space="preserve"> Initialization for </w:t>
        </w:r>
        <w:proofErr w:type="spellStart"/>
        <w:r w:rsidRPr="00697488">
          <w:rPr>
            <w:rFonts w:ascii="Courier New" w:eastAsia="Times New Roman" w:hAnsi="Courier New" w:cs="Courier New"/>
            <w:color w:val="000000"/>
            <w:sz w:val="20"/>
            <w:szCs w:val="20"/>
          </w:rPr>
          <w:t>TransactionManager</w:t>
        </w:r>
        <w:proofErr w:type="spellEnd"/>
        <w:r w:rsidRPr="00697488">
          <w:rPr>
            <w:rFonts w:ascii="Courier New" w:eastAsia="Times New Roman" w:hAnsi="Courier New" w:cs="Courier New"/>
            <w:color w:val="000000"/>
            <w:sz w:val="20"/>
            <w:szCs w:val="20"/>
          </w:rPr>
          <w:t xml:space="preserve"> --&gt;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65" w:author="Unknown"/>
          <w:rFonts w:ascii="Courier New" w:eastAsia="Times New Roman" w:hAnsi="Courier New" w:cs="Courier New"/>
          <w:color w:val="000000"/>
          <w:sz w:val="20"/>
          <w:szCs w:val="20"/>
        </w:rPr>
      </w:pPr>
      <w:ins w:id="66" w:author="Unknown">
        <w:r w:rsidRPr="00697488">
          <w:rPr>
            <w:rFonts w:ascii="Courier New" w:eastAsia="Times New Roman" w:hAnsi="Courier New" w:cs="Courier New"/>
            <w:color w:val="000000"/>
            <w:sz w:val="20"/>
            <w:szCs w:val="20"/>
          </w:rPr>
          <w:lastRenderedPageBreak/>
          <w:t xml:space="preserve">   &lt;bean class="org.springframework.jdbc.datasource.DataSourceTransactionManager" id="</w:t>
        </w:r>
        <w:proofErr w:type="spellStart"/>
        <w:r w:rsidRPr="00697488">
          <w:rPr>
            <w:rFonts w:ascii="Courier New" w:eastAsia="Times New Roman" w:hAnsi="Courier New" w:cs="Courier New"/>
            <w:color w:val="000000"/>
            <w:sz w:val="20"/>
            <w:szCs w:val="20"/>
          </w:rPr>
          <w:t>transactionManager</w:t>
        </w:r>
        <w:proofErr w:type="spellEnd"/>
        <w:r w:rsidRPr="00697488">
          <w:rPr>
            <w:rFonts w:ascii="Courier New" w:eastAsia="Times New Roman" w:hAnsi="Courier New" w:cs="Courier New"/>
            <w:color w:val="000000"/>
            <w:sz w:val="20"/>
            <w:szCs w:val="20"/>
          </w:rPr>
          <w:t>"&gt;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67" w:author="Unknown"/>
          <w:rFonts w:ascii="Courier New" w:eastAsia="Times New Roman" w:hAnsi="Courier New" w:cs="Courier New"/>
          <w:color w:val="000000"/>
          <w:sz w:val="20"/>
          <w:szCs w:val="20"/>
        </w:rPr>
      </w:pPr>
      <w:ins w:id="68" w:author="Unknown">
        <w:r w:rsidRPr="00697488">
          <w:rPr>
            <w:rFonts w:ascii="Courier New" w:eastAsia="Times New Roman" w:hAnsi="Courier New" w:cs="Courier New"/>
            <w:color w:val="000000"/>
            <w:sz w:val="20"/>
            <w:szCs w:val="20"/>
          </w:rPr>
          <w:t xml:space="preserve">      &lt;property name="</w:t>
        </w:r>
        <w:proofErr w:type="spellStart"/>
        <w:r w:rsidRPr="00697488">
          <w:rPr>
            <w:rFonts w:ascii="Courier New" w:eastAsia="Times New Roman" w:hAnsi="Courier New" w:cs="Courier New"/>
            <w:color w:val="000000"/>
            <w:sz w:val="20"/>
            <w:szCs w:val="20"/>
          </w:rPr>
          <w:t>dataSource</w:t>
        </w:r>
        <w:proofErr w:type="spellEnd"/>
        <w:r w:rsidRPr="00697488">
          <w:rPr>
            <w:rFonts w:ascii="Courier New" w:eastAsia="Times New Roman" w:hAnsi="Courier New" w:cs="Courier New"/>
            <w:color w:val="000000"/>
            <w:sz w:val="20"/>
            <w:szCs w:val="20"/>
          </w:rPr>
          <w:t>" ref="</w:t>
        </w:r>
        <w:proofErr w:type="spellStart"/>
        <w:r w:rsidRPr="00697488">
          <w:rPr>
            <w:rFonts w:ascii="Courier New" w:eastAsia="Times New Roman" w:hAnsi="Courier New" w:cs="Courier New"/>
            <w:color w:val="000000"/>
            <w:sz w:val="20"/>
            <w:szCs w:val="20"/>
          </w:rPr>
          <w:t>dataSource</w:t>
        </w:r>
        <w:proofErr w:type="spellEnd"/>
        <w:r w:rsidRPr="00697488">
          <w:rPr>
            <w:rFonts w:ascii="Courier New" w:eastAsia="Times New Roman" w:hAnsi="Courier New" w:cs="Courier New"/>
            <w:color w:val="000000"/>
            <w:sz w:val="20"/>
            <w:szCs w:val="20"/>
          </w:rPr>
          <w:t xml:space="preserve">"&gt;&lt;/property&gt;    </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69" w:author="Unknown"/>
          <w:rFonts w:ascii="Courier New" w:eastAsia="Times New Roman" w:hAnsi="Courier New" w:cs="Courier New"/>
          <w:color w:val="000000"/>
          <w:sz w:val="20"/>
          <w:szCs w:val="20"/>
        </w:rPr>
      </w:pPr>
      <w:ins w:id="70" w:author="Unknown">
        <w:r w:rsidRPr="00697488">
          <w:rPr>
            <w:rFonts w:ascii="Courier New" w:eastAsia="Times New Roman" w:hAnsi="Courier New" w:cs="Courier New"/>
            <w:color w:val="000000"/>
            <w:sz w:val="20"/>
            <w:szCs w:val="20"/>
          </w:rPr>
          <w:t xml:space="preserve">   &lt;/bean&gt;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71" w:author="Unknown"/>
          <w:rFonts w:ascii="Courier New" w:eastAsia="Times New Roman" w:hAnsi="Courier New" w:cs="Courier New"/>
          <w:color w:val="000000"/>
          <w:sz w:val="20"/>
          <w:szCs w:val="20"/>
        </w:rPr>
      </w:pPr>
      <w:ins w:id="72" w:author="Unknown">
        <w:r w:rsidRPr="00697488">
          <w:rPr>
            <w:rFonts w:ascii="Courier New" w:eastAsia="Times New Roman" w:hAnsi="Courier New" w:cs="Courier New"/>
            <w:color w:val="000000"/>
            <w:sz w:val="20"/>
            <w:szCs w:val="20"/>
          </w:rPr>
          <w:t xml:space="preserve">   </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73" w:author="Unknown"/>
          <w:rFonts w:ascii="Courier New" w:eastAsia="Times New Roman" w:hAnsi="Courier New" w:cs="Courier New"/>
          <w:color w:val="000000"/>
          <w:sz w:val="20"/>
          <w:szCs w:val="20"/>
        </w:rPr>
      </w:pPr>
      <w:ins w:id="74" w:author="Unknown">
        <w:r w:rsidRPr="00697488">
          <w:rPr>
            <w:rFonts w:ascii="Courier New" w:eastAsia="Times New Roman" w:hAnsi="Courier New" w:cs="Courier New"/>
            <w:color w:val="000000"/>
            <w:sz w:val="20"/>
            <w:szCs w:val="20"/>
          </w:rPr>
          <w:t>&lt;bean class="</w:t>
        </w:r>
        <w:proofErr w:type="spellStart"/>
        <w:r w:rsidRPr="00697488">
          <w:rPr>
            <w:rFonts w:ascii="Courier New" w:eastAsia="Times New Roman" w:hAnsi="Courier New" w:cs="Courier New"/>
            <w:color w:val="000000"/>
            <w:sz w:val="20"/>
            <w:szCs w:val="20"/>
          </w:rPr>
          <w:t>com.dineshonjava.sdnext.dao.impl.EmployeeDaoImpl</w:t>
        </w:r>
        <w:proofErr w:type="spellEnd"/>
        <w:r w:rsidRPr="00697488">
          <w:rPr>
            <w:rFonts w:ascii="Courier New" w:eastAsia="Times New Roman" w:hAnsi="Courier New" w:cs="Courier New"/>
            <w:color w:val="000000"/>
            <w:sz w:val="20"/>
            <w:szCs w:val="20"/>
          </w:rPr>
          <w:t>" id="</w:t>
        </w:r>
        <w:proofErr w:type="spellStart"/>
        <w:r w:rsidRPr="00697488">
          <w:rPr>
            <w:rFonts w:ascii="Courier New" w:eastAsia="Times New Roman" w:hAnsi="Courier New" w:cs="Courier New"/>
            <w:color w:val="000000"/>
            <w:sz w:val="20"/>
            <w:szCs w:val="20"/>
          </w:rPr>
          <w:t>employeeDaoImpl</w:t>
        </w:r>
        <w:proofErr w:type="spellEnd"/>
        <w:r w:rsidRPr="00697488">
          <w:rPr>
            <w:rFonts w:ascii="Courier New" w:eastAsia="Times New Roman" w:hAnsi="Courier New" w:cs="Courier New"/>
            <w:color w:val="000000"/>
            <w:sz w:val="20"/>
            <w:szCs w:val="20"/>
          </w:rPr>
          <w:t>"&gt;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75" w:author="Unknown"/>
          <w:rFonts w:ascii="Courier New" w:eastAsia="Times New Roman" w:hAnsi="Courier New" w:cs="Courier New"/>
          <w:color w:val="000000"/>
          <w:sz w:val="20"/>
          <w:szCs w:val="20"/>
        </w:rPr>
      </w:pPr>
      <w:ins w:id="76" w:author="Unknown">
        <w:r w:rsidRPr="00697488">
          <w:rPr>
            <w:rFonts w:ascii="Courier New" w:eastAsia="Times New Roman" w:hAnsi="Courier New" w:cs="Courier New"/>
            <w:color w:val="000000"/>
            <w:sz w:val="20"/>
            <w:szCs w:val="20"/>
          </w:rPr>
          <w:t xml:space="preserve"> &lt;property name="</w:t>
        </w:r>
        <w:proofErr w:type="spellStart"/>
        <w:r w:rsidRPr="00697488">
          <w:rPr>
            <w:rFonts w:ascii="Courier New" w:eastAsia="Times New Roman" w:hAnsi="Courier New" w:cs="Courier New"/>
            <w:color w:val="000000"/>
            <w:sz w:val="20"/>
            <w:szCs w:val="20"/>
          </w:rPr>
          <w:t>dataSource</w:t>
        </w:r>
        <w:proofErr w:type="spellEnd"/>
        <w:r w:rsidRPr="00697488">
          <w:rPr>
            <w:rFonts w:ascii="Courier New" w:eastAsia="Times New Roman" w:hAnsi="Courier New" w:cs="Courier New"/>
            <w:color w:val="000000"/>
            <w:sz w:val="20"/>
            <w:szCs w:val="20"/>
          </w:rPr>
          <w:t>" ref="</w:t>
        </w:r>
        <w:proofErr w:type="spellStart"/>
        <w:r w:rsidRPr="00697488">
          <w:rPr>
            <w:rFonts w:ascii="Courier New" w:eastAsia="Times New Roman" w:hAnsi="Courier New" w:cs="Courier New"/>
            <w:color w:val="000000"/>
            <w:sz w:val="20"/>
            <w:szCs w:val="20"/>
          </w:rPr>
          <w:t>dataSource</w:t>
        </w:r>
        <w:proofErr w:type="spellEnd"/>
        <w:r w:rsidRPr="00697488">
          <w:rPr>
            <w:rFonts w:ascii="Courier New" w:eastAsia="Times New Roman" w:hAnsi="Courier New" w:cs="Courier New"/>
            <w:color w:val="000000"/>
            <w:sz w:val="20"/>
            <w:szCs w:val="20"/>
          </w:rPr>
          <w:t>"&gt;&lt;/property&gt;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77" w:author="Unknown"/>
          <w:rFonts w:ascii="Courier New" w:eastAsia="Times New Roman" w:hAnsi="Courier New" w:cs="Courier New"/>
          <w:color w:val="000000"/>
          <w:sz w:val="20"/>
          <w:szCs w:val="20"/>
        </w:rPr>
      </w:pPr>
      <w:ins w:id="78" w:author="Unknown">
        <w:r w:rsidRPr="00697488">
          <w:rPr>
            <w:rFonts w:ascii="Courier New" w:eastAsia="Times New Roman" w:hAnsi="Courier New" w:cs="Courier New"/>
            <w:color w:val="000000"/>
            <w:sz w:val="20"/>
            <w:szCs w:val="20"/>
          </w:rPr>
          <w:t>&lt;/bean&gt;</w:t>
        </w:r>
      </w:ins>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ins w:id="79" w:author="Unknown"/>
          <w:rFonts w:ascii="Courier New" w:eastAsia="Times New Roman" w:hAnsi="Courier New" w:cs="Courier New"/>
          <w:color w:val="000000"/>
          <w:sz w:val="20"/>
          <w:szCs w:val="20"/>
        </w:rPr>
      </w:pPr>
      <w:ins w:id="80" w:author="Unknown">
        <w:r w:rsidRPr="00697488">
          <w:rPr>
            <w:rFonts w:ascii="Courier New" w:eastAsia="Times New Roman" w:hAnsi="Courier New" w:cs="Courier New"/>
            <w:color w:val="000000"/>
            <w:sz w:val="20"/>
            <w:szCs w:val="20"/>
          </w:rPr>
          <w:t>&lt;/beans&gt;</w:t>
        </w:r>
      </w:ins>
    </w:p>
    <w:p w:rsidR="00697488" w:rsidRPr="00697488" w:rsidRDefault="00697488" w:rsidP="00697488">
      <w:pPr>
        <w:shd w:val="clear" w:color="auto" w:fill="FFFFFF"/>
        <w:spacing w:before="100" w:beforeAutospacing="1" w:after="242" w:line="240" w:lineRule="auto"/>
        <w:jc w:val="both"/>
        <w:rPr>
          <w:ins w:id="81" w:author="Unknown"/>
          <w:rFonts w:ascii="Open Sans" w:eastAsia="Times New Roman" w:hAnsi="Open Sans" w:cs="Times New Roman"/>
          <w:color w:val="000000"/>
          <w:sz w:val="17"/>
          <w:szCs w:val="17"/>
        </w:rPr>
      </w:pPr>
      <w:ins w:id="82" w:author="Unknown">
        <w:r w:rsidRPr="00697488">
          <w:rPr>
            <w:rFonts w:ascii="Open Sans" w:eastAsia="Times New Roman" w:hAnsi="Open Sans" w:cs="Times New Roman"/>
            <w:color w:val="000000"/>
            <w:sz w:val="17"/>
            <w:szCs w:val="17"/>
          </w:rPr>
          <w:t xml:space="preserve">Once you are done with creating source and bean configuration files, let us run the application. If everything is fine with your application, this will print the following exception will be raised. In this case </w:t>
        </w:r>
        <w:r w:rsidRPr="00697488">
          <w:rPr>
            <w:rFonts w:ascii="Open Sans" w:eastAsia="Times New Roman" w:hAnsi="Open Sans" w:cs="Times New Roman"/>
            <w:b/>
            <w:bCs/>
            <w:color w:val="000000"/>
            <w:sz w:val="17"/>
            <w:szCs w:val="17"/>
          </w:rPr>
          <w:t>transaction will be rolled back and no record will be created in the database table</w:t>
        </w:r>
        <w:r w:rsidRPr="00697488">
          <w:rPr>
            <w:rFonts w:ascii="Open Sans" w:eastAsia="Times New Roman" w:hAnsi="Open Sans" w:cs="Times New Roman"/>
            <w:color w:val="000000"/>
            <w:sz w:val="17"/>
            <w:szCs w:val="17"/>
          </w:rPr>
          <w:t>.</w:t>
        </w:r>
      </w:ins>
    </w:p>
    <w:p w:rsidR="00697488" w:rsidRPr="00697488" w:rsidRDefault="00697488" w:rsidP="00697488">
      <w:pPr>
        <w:shd w:val="clear" w:color="auto" w:fill="FF99CC"/>
        <w:spacing w:before="100" w:beforeAutospacing="1" w:after="242" w:line="240" w:lineRule="auto"/>
        <w:jc w:val="both"/>
        <w:rPr>
          <w:ins w:id="83" w:author="Unknown"/>
          <w:rFonts w:ascii="Open Sans" w:eastAsia="Times New Roman" w:hAnsi="Open Sans" w:cs="Times New Roman"/>
          <w:color w:val="000000"/>
          <w:sz w:val="17"/>
          <w:szCs w:val="17"/>
        </w:rPr>
      </w:pPr>
      <w:ins w:id="84" w:author="Unknown">
        <w:r w:rsidRPr="00697488">
          <w:rPr>
            <w:rFonts w:ascii="Open Sans" w:eastAsia="Times New Roman" w:hAnsi="Open Sans" w:cs="Times New Roman"/>
            <w:b/>
            <w:bCs/>
            <w:color w:val="000000"/>
            <w:sz w:val="17"/>
            <w:szCs w:val="17"/>
          </w:rPr>
          <w:t>Output:</w:t>
        </w:r>
        <w:r w:rsidRPr="00697488">
          <w:rPr>
            <w:rFonts w:ascii="Open Sans" w:eastAsia="Times New Roman" w:hAnsi="Open Sans" w:cs="Times New Roman"/>
            <w:color w:val="000000"/>
            <w:sz w:val="17"/>
            <w:szCs w:val="17"/>
          </w:rPr>
          <w:br/>
          <w:t xml:space="preserve">Dec 12, 2012 11:59:23 PM </w:t>
        </w:r>
        <w:proofErr w:type="spellStart"/>
        <w:r w:rsidRPr="00697488">
          <w:rPr>
            <w:rFonts w:ascii="Open Sans" w:eastAsia="Times New Roman" w:hAnsi="Open Sans" w:cs="Times New Roman"/>
            <w:color w:val="000000"/>
            <w:sz w:val="17"/>
            <w:szCs w:val="17"/>
          </w:rPr>
          <w:t>org.springframework.context.support.AbstractApplicationContext</w:t>
        </w:r>
        <w:proofErr w:type="spellEnd"/>
        <w:r w:rsidRPr="00697488">
          <w:rPr>
            <w:rFonts w:ascii="Open Sans" w:eastAsia="Times New Roman" w:hAnsi="Open Sans" w:cs="Times New Roman"/>
            <w:color w:val="000000"/>
            <w:sz w:val="17"/>
            <w:szCs w:val="17"/>
          </w:rPr>
          <w:t xml:space="preserve"> </w:t>
        </w:r>
        <w:proofErr w:type="spellStart"/>
        <w:r w:rsidRPr="00697488">
          <w:rPr>
            <w:rFonts w:ascii="Open Sans" w:eastAsia="Times New Roman" w:hAnsi="Open Sans" w:cs="Times New Roman"/>
            <w:color w:val="000000"/>
            <w:sz w:val="17"/>
            <w:szCs w:val="17"/>
          </w:rPr>
          <w:t>prepareRefresh</w:t>
        </w:r>
        <w:proofErr w:type="spellEnd"/>
        <w:r w:rsidRPr="00697488">
          <w:rPr>
            <w:rFonts w:ascii="Open Sans" w:eastAsia="Times New Roman" w:hAnsi="Open Sans" w:cs="Times New Roman"/>
            <w:color w:val="000000"/>
            <w:sz w:val="17"/>
            <w:szCs w:val="17"/>
          </w:rPr>
          <w:br/>
          <w:t>INFO: Refreshing org.springframework.context.support.ClassPathXmlApplicationContext@1ed2ae8: display name [org.springframework.context.support.ClassPathXmlApplicationContext@1ed2ae8]; startup date [Wed Dec 12 23:59:23 IST 2012]; root of context hierarchy</w:t>
        </w:r>
        <w:r w:rsidRPr="00697488">
          <w:rPr>
            <w:rFonts w:ascii="Open Sans" w:eastAsia="Times New Roman" w:hAnsi="Open Sans" w:cs="Times New Roman"/>
            <w:color w:val="000000"/>
            <w:sz w:val="17"/>
            <w:szCs w:val="17"/>
          </w:rPr>
          <w:br/>
          <w:t xml:space="preserve">Dec 12, 2012 11:59:23 PM </w:t>
        </w:r>
        <w:proofErr w:type="spellStart"/>
        <w:r w:rsidRPr="00697488">
          <w:rPr>
            <w:rFonts w:ascii="Open Sans" w:eastAsia="Times New Roman" w:hAnsi="Open Sans" w:cs="Times New Roman"/>
            <w:color w:val="000000"/>
            <w:sz w:val="17"/>
            <w:szCs w:val="17"/>
          </w:rPr>
          <w:t>org.springframework.beans.factory.xml.XmlBeanDefinitionReader</w:t>
        </w:r>
        <w:proofErr w:type="spellEnd"/>
        <w:r w:rsidRPr="00697488">
          <w:rPr>
            <w:rFonts w:ascii="Open Sans" w:eastAsia="Times New Roman" w:hAnsi="Open Sans" w:cs="Times New Roman"/>
            <w:color w:val="000000"/>
            <w:sz w:val="17"/>
            <w:szCs w:val="17"/>
          </w:rPr>
          <w:t xml:space="preserve"> </w:t>
        </w:r>
        <w:proofErr w:type="spellStart"/>
        <w:r w:rsidRPr="00697488">
          <w:rPr>
            <w:rFonts w:ascii="Open Sans" w:eastAsia="Times New Roman" w:hAnsi="Open Sans" w:cs="Times New Roman"/>
            <w:color w:val="000000"/>
            <w:sz w:val="17"/>
            <w:szCs w:val="17"/>
          </w:rPr>
          <w:t>loadBeanDefinitions</w:t>
        </w:r>
        <w:proofErr w:type="spellEnd"/>
        <w:r w:rsidRPr="00697488">
          <w:rPr>
            <w:rFonts w:ascii="Open Sans" w:eastAsia="Times New Roman" w:hAnsi="Open Sans" w:cs="Times New Roman"/>
            <w:color w:val="000000"/>
            <w:sz w:val="17"/>
            <w:szCs w:val="17"/>
          </w:rPr>
          <w:br/>
          <w:t>INFO: Loading XML bean definitions from class path resource [spring.xml]</w:t>
        </w:r>
        <w:r w:rsidRPr="00697488">
          <w:rPr>
            <w:rFonts w:ascii="Open Sans" w:eastAsia="Times New Roman" w:hAnsi="Open Sans" w:cs="Times New Roman"/>
            <w:color w:val="000000"/>
            <w:sz w:val="17"/>
            <w:szCs w:val="17"/>
          </w:rPr>
          <w:br/>
          <w:t xml:space="preserve">Dec 12, 2012 11:59:24 PM org.springframework.beans.factory.support.DefaultListableBeanFactory </w:t>
        </w:r>
        <w:proofErr w:type="spellStart"/>
        <w:r w:rsidRPr="00697488">
          <w:rPr>
            <w:rFonts w:ascii="Open Sans" w:eastAsia="Times New Roman" w:hAnsi="Open Sans" w:cs="Times New Roman"/>
            <w:color w:val="000000"/>
            <w:sz w:val="17"/>
            <w:szCs w:val="17"/>
          </w:rPr>
          <w:t>registerBeanDefinition</w:t>
        </w:r>
        <w:proofErr w:type="spellEnd"/>
        <w:r w:rsidRPr="00697488">
          <w:rPr>
            <w:rFonts w:ascii="Open Sans" w:eastAsia="Times New Roman" w:hAnsi="Open Sans" w:cs="Times New Roman"/>
            <w:color w:val="000000"/>
            <w:sz w:val="17"/>
            <w:szCs w:val="17"/>
          </w:rPr>
          <w:br/>
          <w:t>INFO: Overriding bean definition for bean ’</w:t>
        </w:r>
        <w:proofErr w:type="spellStart"/>
        <w:r w:rsidRPr="00697488">
          <w:rPr>
            <w:rFonts w:ascii="Open Sans" w:eastAsia="Times New Roman" w:hAnsi="Open Sans" w:cs="Times New Roman"/>
            <w:color w:val="000000"/>
            <w:sz w:val="17"/>
            <w:szCs w:val="17"/>
          </w:rPr>
          <w:t>employeeDaoImpl</w:t>
        </w:r>
        <w:proofErr w:type="spellEnd"/>
        <w:r w:rsidRPr="00697488">
          <w:rPr>
            <w:rFonts w:ascii="Open Sans" w:eastAsia="Times New Roman" w:hAnsi="Open Sans" w:cs="Times New Roman"/>
            <w:color w:val="000000"/>
            <w:sz w:val="17"/>
            <w:szCs w:val="17"/>
          </w:rPr>
          <w:t>’: replacing [Generic bean: class [</w:t>
        </w:r>
        <w:proofErr w:type="spellStart"/>
        <w:r w:rsidRPr="00697488">
          <w:rPr>
            <w:rFonts w:ascii="Open Sans" w:eastAsia="Times New Roman" w:hAnsi="Open Sans" w:cs="Times New Roman"/>
            <w:color w:val="000000"/>
            <w:sz w:val="17"/>
            <w:szCs w:val="17"/>
          </w:rPr>
          <w:t>com.dineshonjava.sdnext.dao.impl.EmployeeDaoImpl</w:t>
        </w:r>
        <w:proofErr w:type="spellEnd"/>
        <w:r w:rsidRPr="00697488">
          <w:rPr>
            <w:rFonts w:ascii="Open Sans" w:eastAsia="Times New Roman" w:hAnsi="Open Sans" w:cs="Times New Roman"/>
            <w:color w:val="000000"/>
            <w:sz w:val="17"/>
            <w:szCs w:val="17"/>
          </w:rPr>
          <w:t xml:space="preserve">]; scope=singleton; abstract=false; </w:t>
        </w:r>
        <w:proofErr w:type="spellStart"/>
        <w:r w:rsidRPr="00697488">
          <w:rPr>
            <w:rFonts w:ascii="Open Sans" w:eastAsia="Times New Roman" w:hAnsi="Open Sans" w:cs="Times New Roman"/>
            <w:color w:val="000000"/>
            <w:sz w:val="17"/>
            <w:szCs w:val="17"/>
          </w:rPr>
          <w:t>lazyInit</w:t>
        </w:r>
        <w:proofErr w:type="spellEnd"/>
        <w:r w:rsidRPr="00697488">
          <w:rPr>
            <w:rFonts w:ascii="Open Sans" w:eastAsia="Times New Roman" w:hAnsi="Open Sans" w:cs="Times New Roman"/>
            <w:color w:val="000000"/>
            <w:sz w:val="17"/>
            <w:szCs w:val="17"/>
          </w:rPr>
          <w:t xml:space="preserve">=false; </w:t>
        </w:r>
        <w:proofErr w:type="spellStart"/>
        <w:r w:rsidRPr="00697488">
          <w:rPr>
            <w:rFonts w:ascii="Open Sans" w:eastAsia="Times New Roman" w:hAnsi="Open Sans" w:cs="Times New Roman"/>
            <w:color w:val="000000"/>
            <w:sz w:val="17"/>
            <w:szCs w:val="17"/>
          </w:rPr>
          <w:t>autowireCandidate</w:t>
        </w:r>
        <w:proofErr w:type="spellEnd"/>
        <w:r w:rsidRPr="00697488">
          <w:rPr>
            <w:rFonts w:ascii="Open Sans" w:eastAsia="Times New Roman" w:hAnsi="Open Sans" w:cs="Times New Roman"/>
            <w:color w:val="000000"/>
            <w:sz w:val="17"/>
            <w:szCs w:val="17"/>
          </w:rPr>
          <w:t xml:space="preserve">=true; </w:t>
        </w:r>
        <w:proofErr w:type="spellStart"/>
        <w:r w:rsidRPr="00697488">
          <w:rPr>
            <w:rFonts w:ascii="Open Sans" w:eastAsia="Times New Roman" w:hAnsi="Open Sans" w:cs="Times New Roman"/>
            <w:color w:val="000000"/>
            <w:sz w:val="17"/>
            <w:szCs w:val="17"/>
          </w:rPr>
          <w:t>autowireMode</w:t>
        </w:r>
        <w:proofErr w:type="spellEnd"/>
        <w:r w:rsidRPr="00697488">
          <w:rPr>
            <w:rFonts w:ascii="Open Sans" w:eastAsia="Times New Roman" w:hAnsi="Open Sans" w:cs="Times New Roman"/>
            <w:color w:val="000000"/>
            <w:sz w:val="17"/>
            <w:szCs w:val="17"/>
          </w:rPr>
          <w:t xml:space="preserve">=0; </w:t>
        </w:r>
        <w:proofErr w:type="spellStart"/>
        <w:r w:rsidRPr="00697488">
          <w:rPr>
            <w:rFonts w:ascii="Open Sans" w:eastAsia="Times New Roman" w:hAnsi="Open Sans" w:cs="Times New Roman"/>
            <w:color w:val="000000"/>
            <w:sz w:val="17"/>
            <w:szCs w:val="17"/>
          </w:rPr>
          <w:t>dependencyCheck</w:t>
        </w:r>
        <w:proofErr w:type="spellEnd"/>
        <w:r w:rsidRPr="00697488">
          <w:rPr>
            <w:rFonts w:ascii="Open Sans" w:eastAsia="Times New Roman" w:hAnsi="Open Sans" w:cs="Times New Roman"/>
            <w:color w:val="000000"/>
            <w:sz w:val="17"/>
            <w:szCs w:val="17"/>
          </w:rPr>
          <w:t xml:space="preserve">=0; </w:t>
        </w:r>
        <w:proofErr w:type="spellStart"/>
        <w:r w:rsidRPr="00697488">
          <w:rPr>
            <w:rFonts w:ascii="Open Sans" w:eastAsia="Times New Roman" w:hAnsi="Open Sans" w:cs="Times New Roman"/>
            <w:color w:val="000000"/>
            <w:sz w:val="17"/>
            <w:szCs w:val="17"/>
          </w:rPr>
          <w:t>factoryBeanName</w:t>
        </w:r>
        <w:proofErr w:type="spellEnd"/>
        <w:r w:rsidRPr="00697488">
          <w:rPr>
            <w:rFonts w:ascii="Open Sans" w:eastAsia="Times New Roman" w:hAnsi="Open Sans" w:cs="Times New Roman"/>
            <w:color w:val="000000"/>
            <w:sz w:val="17"/>
            <w:szCs w:val="17"/>
          </w:rPr>
          <w:t xml:space="preserve">=null; </w:t>
        </w:r>
        <w:proofErr w:type="spellStart"/>
        <w:r w:rsidRPr="00697488">
          <w:rPr>
            <w:rFonts w:ascii="Open Sans" w:eastAsia="Times New Roman" w:hAnsi="Open Sans" w:cs="Times New Roman"/>
            <w:color w:val="000000"/>
            <w:sz w:val="17"/>
            <w:szCs w:val="17"/>
          </w:rPr>
          <w:t>factoryMethodName</w:t>
        </w:r>
        <w:proofErr w:type="spellEnd"/>
        <w:r w:rsidRPr="00697488">
          <w:rPr>
            <w:rFonts w:ascii="Open Sans" w:eastAsia="Times New Roman" w:hAnsi="Open Sans" w:cs="Times New Roman"/>
            <w:color w:val="000000"/>
            <w:sz w:val="17"/>
            <w:szCs w:val="17"/>
          </w:rPr>
          <w:t xml:space="preserve">=null; </w:t>
        </w:r>
        <w:proofErr w:type="spellStart"/>
        <w:r w:rsidRPr="00697488">
          <w:rPr>
            <w:rFonts w:ascii="Open Sans" w:eastAsia="Times New Roman" w:hAnsi="Open Sans" w:cs="Times New Roman"/>
            <w:color w:val="000000"/>
            <w:sz w:val="17"/>
            <w:szCs w:val="17"/>
          </w:rPr>
          <w:t>initMethodName</w:t>
        </w:r>
        <w:proofErr w:type="spellEnd"/>
        <w:r w:rsidRPr="00697488">
          <w:rPr>
            <w:rFonts w:ascii="Open Sans" w:eastAsia="Times New Roman" w:hAnsi="Open Sans" w:cs="Times New Roman"/>
            <w:color w:val="000000"/>
            <w:sz w:val="17"/>
            <w:szCs w:val="17"/>
          </w:rPr>
          <w:t xml:space="preserve">=null; </w:t>
        </w:r>
        <w:proofErr w:type="spellStart"/>
        <w:r w:rsidRPr="00697488">
          <w:rPr>
            <w:rFonts w:ascii="Open Sans" w:eastAsia="Times New Roman" w:hAnsi="Open Sans" w:cs="Times New Roman"/>
            <w:color w:val="000000"/>
            <w:sz w:val="17"/>
            <w:szCs w:val="17"/>
          </w:rPr>
          <w:t>destroyMethodName</w:t>
        </w:r>
        <w:proofErr w:type="spellEnd"/>
        <w:r w:rsidRPr="00697488">
          <w:rPr>
            <w:rFonts w:ascii="Open Sans" w:eastAsia="Times New Roman" w:hAnsi="Open Sans" w:cs="Times New Roman"/>
            <w:color w:val="000000"/>
            <w:sz w:val="17"/>
            <w:szCs w:val="17"/>
          </w:rPr>
          <w:t>=null] with [Generic bean: class [</w:t>
        </w:r>
        <w:proofErr w:type="spellStart"/>
        <w:r w:rsidRPr="00697488">
          <w:rPr>
            <w:rFonts w:ascii="Open Sans" w:eastAsia="Times New Roman" w:hAnsi="Open Sans" w:cs="Times New Roman"/>
            <w:color w:val="000000"/>
            <w:sz w:val="17"/>
            <w:szCs w:val="17"/>
          </w:rPr>
          <w:t>com.dineshonjava.sdnext.dao.impl.EmployeeDaoImpl</w:t>
        </w:r>
        <w:proofErr w:type="spellEnd"/>
        <w:r w:rsidRPr="00697488">
          <w:rPr>
            <w:rFonts w:ascii="Open Sans" w:eastAsia="Times New Roman" w:hAnsi="Open Sans" w:cs="Times New Roman"/>
            <w:color w:val="000000"/>
            <w:sz w:val="17"/>
            <w:szCs w:val="17"/>
          </w:rPr>
          <w:t xml:space="preserve">]; scope=singleton; abstract=false; </w:t>
        </w:r>
        <w:proofErr w:type="spellStart"/>
        <w:r w:rsidRPr="00697488">
          <w:rPr>
            <w:rFonts w:ascii="Open Sans" w:eastAsia="Times New Roman" w:hAnsi="Open Sans" w:cs="Times New Roman"/>
            <w:color w:val="000000"/>
            <w:sz w:val="17"/>
            <w:szCs w:val="17"/>
          </w:rPr>
          <w:t>lazyInit</w:t>
        </w:r>
        <w:proofErr w:type="spellEnd"/>
        <w:r w:rsidRPr="00697488">
          <w:rPr>
            <w:rFonts w:ascii="Open Sans" w:eastAsia="Times New Roman" w:hAnsi="Open Sans" w:cs="Times New Roman"/>
            <w:color w:val="000000"/>
            <w:sz w:val="17"/>
            <w:szCs w:val="17"/>
          </w:rPr>
          <w:t xml:space="preserve">=false; </w:t>
        </w:r>
        <w:proofErr w:type="spellStart"/>
        <w:r w:rsidRPr="00697488">
          <w:rPr>
            <w:rFonts w:ascii="Open Sans" w:eastAsia="Times New Roman" w:hAnsi="Open Sans" w:cs="Times New Roman"/>
            <w:color w:val="000000"/>
            <w:sz w:val="17"/>
            <w:szCs w:val="17"/>
          </w:rPr>
          <w:t>autowireCandidate</w:t>
        </w:r>
        <w:proofErr w:type="spellEnd"/>
        <w:r w:rsidRPr="00697488">
          <w:rPr>
            <w:rFonts w:ascii="Open Sans" w:eastAsia="Times New Roman" w:hAnsi="Open Sans" w:cs="Times New Roman"/>
            <w:color w:val="000000"/>
            <w:sz w:val="17"/>
            <w:szCs w:val="17"/>
          </w:rPr>
          <w:t xml:space="preserve">=true; </w:t>
        </w:r>
        <w:proofErr w:type="spellStart"/>
        <w:r w:rsidRPr="00697488">
          <w:rPr>
            <w:rFonts w:ascii="Open Sans" w:eastAsia="Times New Roman" w:hAnsi="Open Sans" w:cs="Times New Roman"/>
            <w:color w:val="000000"/>
            <w:sz w:val="17"/>
            <w:szCs w:val="17"/>
          </w:rPr>
          <w:t>autowireMode</w:t>
        </w:r>
        <w:proofErr w:type="spellEnd"/>
        <w:r w:rsidRPr="00697488">
          <w:rPr>
            <w:rFonts w:ascii="Open Sans" w:eastAsia="Times New Roman" w:hAnsi="Open Sans" w:cs="Times New Roman"/>
            <w:color w:val="000000"/>
            <w:sz w:val="17"/>
            <w:szCs w:val="17"/>
          </w:rPr>
          <w:t xml:space="preserve">=0; </w:t>
        </w:r>
        <w:proofErr w:type="spellStart"/>
        <w:r w:rsidRPr="00697488">
          <w:rPr>
            <w:rFonts w:ascii="Open Sans" w:eastAsia="Times New Roman" w:hAnsi="Open Sans" w:cs="Times New Roman"/>
            <w:color w:val="000000"/>
            <w:sz w:val="17"/>
            <w:szCs w:val="17"/>
          </w:rPr>
          <w:t>dependencyCheck</w:t>
        </w:r>
        <w:proofErr w:type="spellEnd"/>
        <w:r w:rsidRPr="00697488">
          <w:rPr>
            <w:rFonts w:ascii="Open Sans" w:eastAsia="Times New Roman" w:hAnsi="Open Sans" w:cs="Times New Roman"/>
            <w:color w:val="000000"/>
            <w:sz w:val="17"/>
            <w:szCs w:val="17"/>
          </w:rPr>
          <w:t xml:space="preserve">=0; </w:t>
        </w:r>
        <w:proofErr w:type="spellStart"/>
        <w:r w:rsidRPr="00697488">
          <w:rPr>
            <w:rFonts w:ascii="Open Sans" w:eastAsia="Times New Roman" w:hAnsi="Open Sans" w:cs="Times New Roman"/>
            <w:color w:val="000000"/>
            <w:sz w:val="17"/>
            <w:szCs w:val="17"/>
          </w:rPr>
          <w:t>factoryBeanName</w:t>
        </w:r>
        <w:proofErr w:type="spellEnd"/>
        <w:r w:rsidRPr="00697488">
          <w:rPr>
            <w:rFonts w:ascii="Open Sans" w:eastAsia="Times New Roman" w:hAnsi="Open Sans" w:cs="Times New Roman"/>
            <w:color w:val="000000"/>
            <w:sz w:val="17"/>
            <w:szCs w:val="17"/>
          </w:rPr>
          <w:t xml:space="preserve">=null; </w:t>
        </w:r>
        <w:proofErr w:type="spellStart"/>
        <w:r w:rsidRPr="00697488">
          <w:rPr>
            <w:rFonts w:ascii="Open Sans" w:eastAsia="Times New Roman" w:hAnsi="Open Sans" w:cs="Times New Roman"/>
            <w:color w:val="000000"/>
            <w:sz w:val="17"/>
            <w:szCs w:val="17"/>
          </w:rPr>
          <w:t>factoryMethodName</w:t>
        </w:r>
        <w:proofErr w:type="spellEnd"/>
        <w:r w:rsidRPr="00697488">
          <w:rPr>
            <w:rFonts w:ascii="Open Sans" w:eastAsia="Times New Roman" w:hAnsi="Open Sans" w:cs="Times New Roman"/>
            <w:color w:val="000000"/>
            <w:sz w:val="17"/>
            <w:szCs w:val="17"/>
          </w:rPr>
          <w:t xml:space="preserve">=null; </w:t>
        </w:r>
        <w:proofErr w:type="spellStart"/>
        <w:r w:rsidRPr="00697488">
          <w:rPr>
            <w:rFonts w:ascii="Open Sans" w:eastAsia="Times New Roman" w:hAnsi="Open Sans" w:cs="Times New Roman"/>
            <w:color w:val="000000"/>
            <w:sz w:val="17"/>
            <w:szCs w:val="17"/>
          </w:rPr>
          <w:t>initMethodName</w:t>
        </w:r>
        <w:proofErr w:type="spellEnd"/>
        <w:r w:rsidRPr="00697488">
          <w:rPr>
            <w:rFonts w:ascii="Open Sans" w:eastAsia="Times New Roman" w:hAnsi="Open Sans" w:cs="Times New Roman"/>
            <w:color w:val="000000"/>
            <w:sz w:val="17"/>
            <w:szCs w:val="17"/>
          </w:rPr>
          <w:t xml:space="preserve">=null; </w:t>
        </w:r>
        <w:proofErr w:type="spellStart"/>
        <w:r w:rsidRPr="00697488">
          <w:rPr>
            <w:rFonts w:ascii="Open Sans" w:eastAsia="Times New Roman" w:hAnsi="Open Sans" w:cs="Times New Roman"/>
            <w:color w:val="000000"/>
            <w:sz w:val="17"/>
            <w:szCs w:val="17"/>
          </w:rPr>
          <w:t>destroyMethodName</w:t>
        </w:r>
        <w:proofErr w:type="spellEnd"/>
        <w:r w:rsidRPr="00697488">
          <w:rPr>
            <w:rFonts w:ascii="Open Sans" w:eastAsia="Times New Roman" w:hAnsi="Open Sans" w:cs="Times New Roman"/>
            <w:color w:val="000000"/>
            <w:sz w:val="17"/>
            <w:szCs w:val="17"/>
          </w:rPr>
          <w:t>=null; defined in class path resource [spring.xml]]</w:t>
        </w:r>
        <w:r w:rsidRPr="00697488">
          <w:rPr>
            <w:rFonts w:ascii="Open Sans" w:eastAsia="Times New Roman" w:hAnsi="Open Sans" w:cs="Times New Roman"/>
            <w:color w:val="000000"/>
            <w:sz w:val="17"/>
            <w:szCs w:val="17"/>
          </w:rPr>
          <w:br/>
          <w:t xml:space="preserve">Dec 12, 2012 11:59:24 PM </w:t>
        </w:r>
        <w:proofErr w:type="spellStart"/>
        <w:r w:rsidRPr="00697488">
          <w:rPr>
            <w:rFonts w:ascii="Open Sans" w:eastAsia="Times New Roman" w:hAnsi="Open Sans" w:cs="Times New Roman"/>
            <w:color w:val="000000"/>
            <w:sz w:val="17"/>
            <w:szCs w:val="17"/>
          </w:rPr>
          <w:t>org.springframework.context.support.AbstractApplicationContext</w:t>
        </w:r>
        <w:proofErr w:type="spellEnd"/>
        <w:r w:rsidRPr="00697488">
          <w:rPr>
            <w:rFonts w:ascii="Open Sans" w:eastAsia="Times New Roman" w:hAnsi="Open Sans" w:cs="Times New Roman"/>
            <w:color w:val="000000"/>
            <w:sz w:val="17"/>
            <w:szCs w:val="17"/>
          </w:rPr>
          <w:t xml:space="preserve"> </w:t>
        </w:r>
        <w:proofErr w:type="spellStart"/>
        <w:r w:rsidRPr="00697488">
          <w:rPr>
            <w:rFonts w:ascii="Open Sans" w:eastAsia="Times New Roman" w:hAnsi="Open Sans" w:cs="Times New Roman"/>
            <w:color w:val="000000"/>
            <w:sz w:val="17"/>
            <w:szCs w:val="17"/>
          </w:rPr>
          <w:t>obtainFreshBeanFactory</w:t>
        </w:r>
        <w:proofErr w:type="spellEnd"/>
        <w:r w:rsidRPr="00697488">
          <w:rPr>
            <w:rFonts w:ascii="Open Sans" w:eastAsia="Times New Roman" w:hAnsi="Open Sans" w:cs="Times New Roman"/>
            <w:color w:val="000000"/>
            <w:sz w:val="17"/>
            <w:szCs w:val="17"/>
          </w:rPr>
          <w:br/>
          <w:t>INFO: Bean factory for application context [org.springframework.context.support.ClassPathXmlApplicationContext@1ed2ae8]: org.springframework.beans.factory.support.DefaultListableBeanFactory@698403</w:t>
        </w:r>
        <w:r w:rsidRPr="00697488">
          <w:rPr>
            <w:rFonts w:ascii="Open Sans" w:eastAsia="Times New Roman" w:hAnsi="Open Sans" w:cs="Times New Roman"/>
            <w:color w:val="000000"/>
            <w:sz w:val="17"/>
            <w:szCs w:val="17"/>
          </w:rPr>
          <w:br/>
          <w:t xml:space="preserve">Dec 12, 2012 11:59:24 PM org.springframework.beans.factory.support.DefaultListableBeanFactory </w:t>
        </w:r>
        <w:proofErr w:type="spellStart"/>
        <w:r w:rsidRPr="00697488">
          <w:rPr>
            <w:rFonts w:ascii="Open Sans" w:eastAsia="Times New Roman" w:hAnsi="Open Sans" w:cs="Times New Roman"/>
            <w:color w:val="000000"/>
            <w:sz w:val="17"/>
            <w:szCs w:val="17"/>
          </w:rPr>
          <w:t>preInstantiateSingletons</w:t>
        </w:r>
        <w:proofErr w:type="spellEnd"/>
        <w:r w:rsidRPr="00697488">
          <w:rPr>
            <w:rFonts w:ascii="Open Sans" w:eastAsia="Times New Roman" w:hAnsi="Open Sans" w:cs="Times New Roman"/>
            <w:color w:val="000000"/>
            <w:sz w:val="17"/>
            <w:szCs w:val="17"/>
          </w:rPr>
          <w:br/>
          <w:t>INFO: Pre-instantiating singletons in org.springframework.beans.factory.support.DefaultListableBeanFactory@698403: defining beans [org.springframework.context.annotation.internalRequiredAnnotationProcessor,org.springframework.context.annotation.internalAutowiredAnnotationProcessor,org.springframework.context.annotation.internalCommonAnnotationProcessor,employeeDaoImpl,dataSource,txAdvice,org.springframework.aop.config.internalAutoProxyCreator,createOperation,org.springframework.aop.support.DefaultBeanFactoryPointcutAdvisor#0,transactionManager]; root of factory hierarchy</w:t>
        </w:r>
        <w:r w:rsidRPr="00697488">
          <w:rPr>
            <w:rFonts w:ascii="Open Sans" w:eastAsia="Times New Roman" w:hAnsi="Open Sans" w:cs="Times New Roman"/>
            <w:color w:val="000000"/>
            <w:sz w:val="17"/>
            <w:szCs w:val="17"/>
          </w:rPr>
          <w:br/>
        </w:r>
        <w:r w:rsidRPr="00697488">
          <w:rPr>
            <w:rFonts w:ascii="Open Sans" w:eastAsia="Times New Roman" w:hAnsi="Open Sans" w:cs="Times New Roman"/>
            <w:b/>
            <w:bCs/>
            <w:color w:val="000000"/>
            <w:sz w:val="17"/>
            <w:szCs w:val="17"/>
          </w:rPr>
          <w:t>——Records Creation——–</w:t>
        </w:r>
        <w:r w:rsidRPr="00697488">
          <w:rPr>
            <w:rFonts w:ascii="Open Sans" w:eastAsia="Times New Roman" w:hAnsi="Open Sans" w:cs="Times New Roman"/>
            <w:color w:val="000000"/>
            <w:sz w:val="17"/>
            <w:szCs w:val="17"/>
          </w:rPr>
          <w:br/>
        </w:r>
        <w:r w:rsidRPr="00697488">
          <w:rPr>
            <w:rFonts w:ascii="Open Sans" w:eastAsia="Times New Roman" w:hAnsi="Open Sans" w:cs="Times New Roman"/>
            <w:b/>
            <w:bCs/>
            <w:color w:val="000000"/>
            <w:sz w:val="17"/>
            <w:szCs w:val="17"/>
          </w:rPr>
          <w:t xml:space="preserve">Created Record Name = </w:t>
        </w:r>
        <w:proofErr w:type="spellStart"/>
        <w:r w:rsidRPr="00697488">
          <w:rPr>
            <w:rFonts w:ascii="Open Sans" w:eastAsia="Times New Roman" w:hAnsi="Open Sans" w:cs="Times New Roman"/>
            <w:b/>
            <w:bCs/>
            <w:color w:val="000000"/>
            <w:sz w:val="17"/>
            <w:szCs w:val="17"/>
          </w:rPr>
          <w:t>Raaz</w:t>
        </w:r>
        <w:proofErr w:type="spellEnd"/>
        <w:r w:rsidRPr="00697488">
          <w:rPr>
            <w:rFonts w:ascii="Open Sans" w:eastAsia="Times New Roman" w:hAnsi="Open Sans" w:cs="Times New Roman"/>
            <w:b/>
            <w:bCs/>
            <w:color w:val="000000"/>
            <w:sz w:val="17"/>
            <w:szCs w:val="17"/>
          </w:rPr>
          <w:t xml:space="preserve"> Age = 25 Salary = 50000</w:t>
        </w:r>
        <w:r w:rsidRPr="00697488">
          <w:rPr>
            <w:rFonts w:ascii="Open Sans" w:eastAsia="Times New Roman" w:hAnsi="Open Sans" w:cs="Times New Roman"/>
            <w:color w:val="000000"/>
            <w:sz w:val="17"/>
            <w:szCs w:val="17"/>
          </w:rPr>
          <w:br/>
          <w:t xml:space="preserve">Exception in thread “main” </w:t>
        </w:r>
        <w:proofErr w:type="spellStart"/>
        <w:r w:rsidRPr="00697488">
          <w:rPr>
            <w:rFonts w:ascii="Open Sans" w:eastAsia="Times New Roman" w:hAnsi="Open Sans" w:cs="Times New Roman"/>
            <w:color w:val="000000"/>
            <w:sz w:val="17"/>
            <w:szCs w:val="17"/>
          </w:rPr>
          <w:t>java.lang.RuntimeException</w:t>
        </w:r>
        <w:proofErr w:type="spellEnd"/>
        <w:r w:rsidRPr="00697488">
          <w:rPr>
            <w:rFonts w:ascii="Open Sans" w:eastAsia="Times New Roman" w:hAnsi="Open Sans" w:cs="Times New Roman"/>
            <w:color w:val="000000"/>
            <w:sz w:val="17"/>
            <w:szCs w:val="17"/>
          </w:rPr>
          <w:t>: simulate Error condition</w:t>
        </w:r>
        <w:r w:rsidRPr="00697488">
          <w:rPr>
            <w:rFonts w:ascii="Open Sans" w:eastAsia="Times New Roman" w:hAnsi="Open Sans" w:cs="Times New Roman"/>
            <w:color w:val="000000"/>
            <w:sz w:val="17"/>
            <w:szCs w:val="17"/>
          </w:rPr>
          <w:br/>
          <w:t>at com.dineshonjava.sdnext.dao.impl.EmployeeDaoImpl.create(EmployeeDaoImpl.java:37)</w:t>
        </w:r>
        <w:r w:rsidRPr="00697488">
          <w:rPr>
            <w:rFonts w:ascii="Open Sans" w:eastAsia="Times New Roman" w:hAnsi="Open Sans" w:cs="Times New Roman"/>
            <w:color w:val="000000"/>
            <w:sz w:val="17"/>
            <w:szCs w:val="17"/>
          </w:rPr>
          <w:br/>
          <w:t>at sun.reflect.NativeMethodAccessorImpl.invoke0(Native Method)</w:t>
        </w:r>
        <w:r w:rsidRPr="00697488">
          <w:rPr>
            <w:rFonts w:ascii="Open Sans" w:eastAsia="Times New Roman" w:hAnsi="Open Sans" w:cs="Times New Roman"/>
            <w:color w:val="000000"/>
            <w:sz w:val="17"/>
            <w:szCs w:val="17"/>
          </w:rPr>
          <w:br/>
          <w:t>at sun.reflect.NativeMethodAccessorImpl.invoke(NativeMethodAccessorImpl.java:39)</w:t>
        </w:r>
        <w:r w:rsidRPr="00697488">
          <w:rPr>
            <w:rFonts w:ascii="Open Sans" w:eastAsia="Times New Roman" w:hAnsi="Open Sans" w:cs="Times New Roman"/>
            <w:color w:val="000000"/>
            <w:sz w:val="17"/>
            <w:szCs w:val="17"/>
          </w:rPr>
          <w:br/>
          <w:t>at sun.reflect.DelegatingMethodAccessorImpl.invoke(DelegatingMethodAccessorImpl.java:25)</w:t>
        </w:r>
        <w:r w:rsidRPr="00697488">
          <w:rPr>
            <w:rFonts w:ascii="Open Sans" w:eastAsia="Times New Roman" w:hAnsi="Open Sans" w:cs="Times New Roman"/>
            <w:color w:val="000000"/>
            <w:sz w:val="17"/>
            <w:szCs w:val="17"/>
          </w:rPr>
          <w:br/>
          <w:t xml:space="preserve">at </w:t>
        </w:r>
        <w:proofErr w:type="spellStart"/>
        <w:r w:rsidRPr="00697488">
          <w:rPr>
            <w:rFonts w:ascii="Open Sans" w:eastAsia="Times New Roman" w:hAnsi="Open Sans" w:cs="Times New Roman"/>
            <w:color w:val="000000"/>
            <w:sz w:val="17"/>
            <w:szCs w:val="17"/>
          </w:rPr>
          <w:t>java.lang.reflect.Method.invoke</w:t>
        </w:r>
        <w:proofErr w:type="spellEnd"/>
        <w:r w:rsidRPr="00697488">
          <w:rPr>
            <w:rFonts w:ascii="Open Sans" w:eastAsia="Times New Roman" w:hAnsi="Open Sans" w:cs="Times New Roman"/>
            <w:color w:val="000000"/>
            <w:sz w:val="17"/>
            <w:szCs w:val="17"/>
          </w:rPr>
          <w:t>(Method.java:597)</w:t>
        </w:r>
        <w:r w:rsidRPr="00697488">
          <w:rPr>
            <w:rFonts w:ascii="Open Sans" w:eastAsia="Times New Roman" w:hAnsi="Open Sans" w:cs="Times New Roman"/>
            <w:color w:val="000000"/>
            <w:sz w:val="17"/>
            <w:szCs w:val="17"/>
          </w:rPr>
          <w:br/>
          <w:t>at org.springframework.aop.support.AopUtils.invokeJoinpointUsingReflection(AopUtils.java:310)</w:t>
        </w:r>
        <w:r w:rsidRPr="00697488">
          <w:rPr>
            <w:rFonts w:ascii="Open Sans" w:eastAsia="Times New Roman" w:hAnsi="Open Sans" w:cs="Times New Roman"/>
            <w:color w:val="000000"/>
            <w:sz w:val="17"/>
            <w:szCs w:val="17"/>
          </w:rPr>
          <w:br/>
          <w:t>at org.springframework.aop.framework.ReflectiveMethodInvocation.invokeJoinpoint(ReflectiveMethodInvocation.java:182)</w:t>
        </w:r>
        <w:r w:rsidRPr="00697488">
          <w:rPr>
            <w:rFonts w:ascii="Open Sans" w:eastAsia="Times New Roman" w:hAnsi="Open Sans" w:cs="Times New Roman"/>
            <w:color w:val="000000"/>
            <w:sz w:val="17"/>
            <w:szCs w:val="17"/>
          </w:rPr>
          <w:br/>
        </w:r>
        <w:r w:rsidRPr="00697488">
          <w:rPr>
            <w:rFonts w:ascii="Open Sans" w:eastAsia="Times New Roman" w:hAnsi="Open Sans" w:cs="Times New Roman"/>
            <w:color w:val="000000"/>
            <w:sz w:val="17"/>
            <w:szCs w:val="17"/>
          </w:rPr>
          <w:lastRenderedPageBreak/>
          <w:t>at org.springframework.aop.framework.ReflectiveMethodInvocation.proceed(ReflectiveMethodInvocation.java:149)</w:t>
        </w:r>
        <w:r w:rsidRPr="00697488">
          <w:rPr>
            <w:rFonts w:ascii="Open Sans" w:eastAsia="Times New Roman" w:hAnsi="Open Sans" w:cs="Times New Roman"/>
            <w:color w:val="000000"/>
            <w:sz w:val="17"/>
            <w:szCs w:val="17"/>
          </w:rPr>
          <w:br/>
          <w:t>at org.springframework.transaction.interceptor.TransactionInterceptor.invoke(TransactionInterceptor.java:106)</w:t>
        </w:r>
        <w:r w:rsidRPr="00697488">
          <w:rPr>
            <w:rFonts w:ascii="Open Sans" w:eastAsia="Times New Roman" w:hAnsi="Open Sans" w:cs="Times New Roman"/>
            <w:color w:val="000000"/>
            <w:sz w:val="17"/>
            <w:szCs w:val="17"/>
          </w:rPr>
          <w:br/>
          <w:t>at org.springframework.aop.framework.ReflectiveMethodInvocation.proceed(ReflectiveMethodInvocation.java:171)</w:t>
        </w:r>
        <w:r w:rsidRPr="00697488">
          <w:rPr>
            <w:rFonts w:ascii="Open Sans" w:eastAsia="Times New Roman" w:hAnsi="Open Sans" w:cs="Times New Roman"/>
            <w:color w:val="000000"/>
            <w:sz w:val="17"/>
            <w:szCs w:val="17"/>
          </w:rPr>
          <w:br/>
          <w:t>at org.springframework.aop.interceptor.ExposeInvocationInterceptor.invoke(ExposeInvocationInterceptor.java:90)</w:t>
        </w:r>
        <w:r w:rsidRPr="00697488">
          <w:rPr>
            <w:rFonts w:ascii="Open Sans" w:eastAsia="Times New Roman" w:hAnsi="Open Sans" w:cs="Times New Roman"/>
            <w:color w:val="000000"/>
            <w:sz w:val="17"/>
            <w:szCs w:val="17"/>
          </w:rPr>
          <w:br/>
          <w:t>at org.springframework.aop.framework.ReflectiveMethodInvocation.proceed(ReflectiveMethodInvocation.java:171)</w:t>
        </w:r>
        <w:r w:rsidRPr="00697488">
          <w:rPr>
            <w:rFonts w:ascii="Open Sans" w:eastAsia="Times New Roman" w:hAnsi="Open Sans" w:cs="Times New Roman"/>
            <w:color w:val="000000"/>
            <w:sz w:val="17"/>
            <w:szCs w:val="17"/>
          </w:rPr>
          <w:br/>
          <w:t>at org.springframework.aop.framework.JdkDynamicAopProxy.invoke(JdkDynamicAopProxy.java:204)</w:t>
        </w:r>
        <w:r w:rsidRPr="00697488">
          <w:rPr>
            <w:rFonts w:ascii="Open Sans" w:eastAsia="Times New Roman" w:hAnsi="Open Sans" w:cs="Times New Roman"/>
            <w:color w:val="000000"/>
            <w:sz w:val="17"/>
            <w:szCs w:val="17"/>
          </w:rPr>
          <w:br/>
          <w:t>at $Proxy3.create(Unknown Source)</w:t>
        </w:r>
        <w:r w:rsidRPr="00697488">
          <w:rPr>
            <w:rFonts w:ascii="Open Sans" w:eastAsia="Times New Roman" w:hAnsi="Open Sans" w:cs="Times New Roman"/>
            <w:color w:val="000000"/>
            <w:sz w:val="17"/>
            <w:szCs w:val="17"/>
          </w:rPr>
          <w:br/>
          <w:t xml:space="preserve">at </w:t>
        </w:r>
        <w:proofErr w:type="spellStart"/>
        <w:r w:rsidRPr="00697488">
          <w:rPr>
            <w:rFonts w:ascii="Open Sans" w:eastAsia="Times New Roman" w:hAnsi="Open Sans" w:cs="Times New Roman"/>
            <w:color w:val="000000"/>
            <w:sz w:val="17"/>
            <w:szCs w:val="17"/>
          </w:rPr>
          <w:t>com.dineshonjava.sdnext.main.EmpMainApp.main</w:t>
        </w:r>
        <w:proofErr w:type="spellEnd"/>
        <w:r w:rsidRPr="00697488">
          <w:rPr>
            <w:rFonts w:ascii="Open Sans" w:eastAsia="Times New Roman" w:hAnsi="Open Sans" w:cs="Times New Roman"/>
            <w:color w:val="000000"/>
            <w:sz w:val="17"/>
            <w:szCs w:val="17"/>
          </w:rPr>
          <w:t>(EmpMainApp.java:25)</w:t>
        </w:r>
      </w:ins>
    </w:p>
    <w:p w:rsidR="00697488" w:rsidRPr="00697488" w:rsidRDefault="00697488" w:rsidP="00697488">
      <w:pPr>
        <w:shd w:val="clear" w:color="auto" w:fill="FFFFFF"/>
        <w:spacing w:before="100" w:beforeAutospacing="1" w:after="242" w:line="240" w:lineRule="auto"/>
        <w:jc w:val="both"/>
        <w:rPr>
          <w:ins w:id="85" w:author="Unknown"/>
          <w:rFonts w:ascii="Open Sans" w:eastAsia="Times New Roman" w:hAnsi="Open Sans" w:cs="Times New Roman"/>
          <w:color w:val="000000"/>
          <w:sz w:val="17"/>
          <w:szCs w:val="17"/>
        </w:rPr>
      </w:pPr>
      <w:ins w:id="86" w:author="Unknown">
        <w:r w:rsidRPr="00697488">
          <w:rPr>
            <w:rFonts w:ascii="Open Sans" w:eastAsia="Times New Roman" w:hAnsi="Open Sans" w:cs="Times New Roman"/>
            <w:color w:val="000000"/>
            <w:sz w:val="17"/>
            <w:szCs w:val="17"/>
          </w:rPr>
          <w:t> </w:t>
        </w:r>
      </w:ins>
    </w:p>
    <w:p w:rsidR="00697488" w:rsidRPr="00697488" w:rsidRDefault="00697488" w:rsidP="00697488">
      <w:pPr>
        <w:shd w:val="clear" w:color="auto" w:fill="FFFFFF"/>
        <w:spacing w:after="0" w:line="240" w:lineRule="auto"/>
        <w:jc w:val="center"/>
        <w:rPr>
          <w:rFonts w:ascii="Open Sans" w:eastAsia="Times New Roman" w:hAnsi="Open Sans" w:cs="Times New Roman"/>
          <w:color w:val="000000"/>
          <w:sz w:val="17"/>
          <w:szCs w:val="17"/>
        </w:rPr>
      </w:pPr>
      <w:r>
        <w:rPr>
          <w:rFonts w:ascii="Open Sans" w:eastAsia="Times New Roman" w:hAnsi="Open Sans" w:cs="Times New Roman"/>
          <w:noProof/>
          <w:color w:val="000000"/>
          <w:sz w:val="17"/>
          <w:szCs w:val="17"/>
        </w:rPr>
        <w:drawing>
          <wp:inline distT="0" distB="0" distL="0" distR="0">
            <wp:extent cx="2835275" cy="1198880"/>
            <wp:effectExtent l="19050" t="0" r="3175" b="0"/>
            <wp:docPr id="9" name="Picture 9" descr="https://i0.wp.com/www.dineshonjava.com/wp-content/uploads/2012/12/data.jpg?w=53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www.dineshonjava.com/wp-content/uploads/2012/12/data.jpg?w=530&amp;ssl=1"/>
                    <pic:cNvPicPr>
                      <a:picLocks noChangeAspect="1" noChangeArrowheads="1"/>
                    </pic:cNvPicPr>
                  </pic:nvPicPr>
                  <pic:blipFill>
                    <a:blip r:embed="rId22"/>
                    <a:srcRect/>
                    <a:stretch>
                      <a:fillRect/>
                    </a:stretch>
                  </pic:blipFill>
                  <pic:spPr bwMode="auto">
                    <a:xfrm>
                      <a:off x="0" y="0"/>
                      <a:ext cx="2835275" cy="1198880"/>
                    </a:xfrm>
                    <a:prstGeom prst="rect">
                      <a:avLst/>
                    </a:prstGeom>
                    <a:noFill/>
                    <a:ln w="9525">
                      <a:noFill/>
                      <a:miter lim="800000"/>
                      <a:headEnd/>
                      <a:tailEnd/>
                    </a:ln>
                  </pic:spPr>
                </pic:pic>
              </a:graphicData>
            </a:graphic>
          </wp:inline>
        </w:drawing>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t>You can try above example after removing exception, and in this case it should commit the transaction and you should see a record in the database.</w:t>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b/>
          <w:bCs/>
          <w:color w:val="000000"/>
          <w:sz w:val="17"/>
          <w:szCs w:val="17"/>
        </w:rPr>
        <w:t>Rolling back</w:t>
      </w:r>
      <w:proofErr w:type="gramStart"/>
      <w:r w:rsidRPr="00697488">
        <w:rPr>
          <w:rFonts w:ascii="Open Sans" w:eastAsia="Times New Roman" w:hAnsi="Open Sans" w:cs="Times New Roman"/>
          <w:b/>
          <w:bCs/>
          <w:color w:val="000000"/>
          <w:sz w:val="17"/>
          <w:szCs w:val="17"/>
        </w:rPr>
        <w:t>:</w:t>
      </w:r>
      <w:proofErr w:type="gramEnd"/>
      <w:r w:rsidRPr="00697488">
        <w:rPr>
          <w:rFonts w:ascii="Open Sans" w:eastAsia="Times New Roman" w:hAnsi="Open Sans" w:cs="Times New Roman"/>
          <w:color w:val="000000"/>
          <w:sz w:val="17"/>
          <w:szCs w:val="17"/>
        </w:rPr>
        <w:br/>
        <w:t xml:space="preserve">The previous section outlined the basics of how to specify the transactional settings for the classes, typically </w:t>
      </w:r>
      <w:r w:rsidRPr="00697488">
        <w:rPr>
          <w:rFonts w:ascii="Open Sans" w:eastAsia="Times New Roman" w:hAnsi="Open Sans" w:cs="Times New Roman"/>
          <w:i/>
          <w:iCs/>
          <w:color w:val="000000"/>
          <w:sz w:val="17"/>
          <w:szCs w:val="17"/>
        </w:rPr>
        <w:t xml:space="preserve">service, </w:t>
      </w:r>
      <w:proofErr w:type="spellStart"/>
      <w:r w:rsidRPr="00697488">
        <w:rPr>
          <w:rFonts w:ascii="Open Sans" w:eastAsia="Times New Roman" w:hAnsi="Open Sans" w:cs="Times New Roman"/>
          <w:i/>
          <w:iCs/>
          <w:color w:val="000000"/>
          <w:sz w:val="17"/>
          <w:szCs w:val="17"/>
        </w:rPr>
        <w:t>DaoImpl</w:t>
      </w:r>
      <w:proofErr w:type="spellEnd"/>
      <w:r w:rsidRPr="00697488">
        <w:rPr>
          <w:rFonts w:ascii="Open Sans" w:eastAsia="Times New Roman" w:hAnsi="Open Sans" w:cs="Times New Roman"/>
          <w:color w:val="000000"/>
          <w:sz w:val="17"/>
          <w:szCs w:val="17"/>
        </w:rPr>
        <w:t xml:space="preserve"> layer classes, in your application in a declarative fashion. This section describes how you can control the rollback of transactions in a simple declarative fashion.</w:t>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t>The recommended way to indicate to the Spring Framework’s transaction infrastructure that a transaction’s work is to be rolled back is to throw an Exception from code that is currently executing in the context of a transaction. The Spring Framework’s transaction infrastructure code will catch any unhandled Exception as it bubbles up the call stack, and will mark the transaction for rollback.</w:t>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t xml:space="preserve">However, please note that the Spring Framework’s transaction infrastructure code will, by default, only mark a transaction for rollback in the case of runtime, unchecked exceptions; that is, when the thrown exception is an instance or subclass of </w:t>
      </w:r>
      <w:proofErr w:type="spellStart"/>
      <w:r w:rsidRPr="00697488">
        <w:rPr>
          <w:rFonts w:ascii="Open Sans" w:eastAsia="Times New Roman" w:hAnsi="Open Sans" w:cs="Times New Roman"/>
          <w:color w:val="000000"/>
          <w:sz w:val="17"/>
          <w:szCs w:val="17"/>
        </w:rPr>
        <w:t>RuntimeException</w:t>
      </w:r>
      <w:proofErr w:type="spellEnd"/>
      <w:r w:rsidRPr="00697488">
        <w:rPr>
          <w:rFonts w:ascii="Open Sans" w:eastAsia="Times New Roman" w:hAnsi="Open Sans" w:cs="Times New Roman"/>
          <w:color w:val="000000"/>
          <w:sz w:val="17"/>
          <w:szCs w:val="17"/>
        </w:rPr>
        <w:t>. (Errors will also – by default – result in a rollback.) Checked exceptions that are thrown from a transactional method will not result in the transaction being rolled back.</w:t>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color w:val="000000"/>
          <w:sz w:val="17"/>
          <w:szCs w:val="17"/>
        </w:rPr>
        <w:t>Exactly which Exception types mark a transaction for rollback can be configured. Find below a snippet of XML configuration that demonstrates how one would configure rollback for a checked, application-specific Exception type.</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:advice</w:t>
      </w:r>
      <w:proofErr w:type="spellEnd"/>
      <w:proofErr w:type="gramEnd"/>
      <w:r w:rsidRPr="00697488">
        <w:rPr>
          <w:rFonts w:ascii="Courier New" w:eastAsia="Times New Roman" w:hAnsi="Courier New" w:cs="Courier New"/>
          <w:color w:val="000000"/>
          <w:sz w:val="20"/>
          <w:szCs w:val="20"/>
        </w:rPr>
        <w:t xml:space="preserve"> id="</w:t>
      </w:r>
      <w:proofErr w:type="spellStart"/>
      <w:r w:rsidRPr="00697488">
        <w:rPr>
          <w:rFonts w:ascii="Courier New" w:eastAsia="Times New Roman" w:hAnsi="Courier New" w:cs="Courier New"/>
          <w:color w:val="000000"/>
          <w:sz w:val="20"/>
          <w:szCs w:val="20"/>
        </w:rPr>
        <w:t>txAdvice</w:t>
      </w:r>
      <w:proofErr w:type="spellEnd"/>
      <w:r w:rsidRPr="00697488">
        <w:rPr>
          <w:rFonts w:ascii="Courier New" w:eastAsia="Times New Roman" w:hAnsi="Courier New" w:cs="Courier New"/>
          <w:color w:val="000000"/>
          <w:sz w:val="20"/>
          <w:szCs w:val="20"/>
        </w:rPr>
        <w:t>" transaction-manager="</w:t>
      </w:r>
      <w:proofErr w:type="spellStart"/>
      <w:r w:rsidRPr="00697488">
        <w:rPr>
          <w:rFonts w:ascii="Courier New" w:eastAsia="Times New Roman" w:hAnsi="Courier New" w:cs="Courier New"/>
          <w:color w:val="000000"/>
          <w:sz w:val="20"/>
          <w:szCs w:val="20"/>
        </w:rPr>
        <w:t>transactionManager</w:t>
      </w:r>
      <w:proofErr w:type="spell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proofErr w:type="gramStart"/>
      <w:r w:rsidRPr="00697488">
        <w:rPr>
          <w:rFonts w:ascii="Courier New" w:eastAsia="Times New Roman" w:hAnsi="Courier New" w:cs="Courier New"/>
          <w:color w:val="000000"/>
          <w:sz w:val="20"/>
          <w:szCs w:val="20"/>
        </w:rPr>
        <w:t>tx:</w:t>
      </w:r>
      <w:proofErr w:type="gramEnd"/>
      <w:r w:rsidRPr="00697488">
        <w:rPr>
          <w:rFonts w:ascii="Courier New" w:eastAsia="Times New Roman" w:hAnsi="Courier New" w:cs="Courier New"/>
          <w:color w:val="000000"/>
          <w:sz w:val="20"/>
          <w:szCs w:val="20"/>
        </w:rPr>
        <w:t>attributes</w:t>
      </w:r>
      <w:proofErr w:type="spell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:method</w:t>
      </w:r>
      <w:proofErr w:type="spellEnd"/>
      <w:proofErr w:type="gramEnd"/>
      <w:r w:rsidRPr="00697488">
        <w:rPr>
          <w:rFonts w:ascii="Courier New" w:eastAsia="Times New Roman" w:hAnsi="Courier New" w:cs="Courier New"/>
          <w:color w:val="000000"/>
          <w:sz w:val="20"/>
          <w:szCs w:val="20"/>
        </w:rPr>
        <w:t xml:space="preserve"> name="create" read-only="false" rollback-for="</w:t>
      </w:r>
      <w:proofErr w:type="spellStart"/>
      <w:r w:rsidRPr="00697488">
        <w:rPr>
          <w:rFonts w:ascii="Courier New" w:eastAsia="Times New Roman" w:hAnsi="Courier New" w:cs="Courier New"/>
          <w:color w:val="000000"/>
          <w:sz w:val="20"/>
          <w:szCs w:val="20"/>
        </w:rPr>
        <w:t>NoProductInStockException</w:t>
      </w:r>
      <w:proofErr w:type="spell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:method</w:t>
      </w:r>
      <w:proofErr w:type="spellEnd"/>
      <w:proofErr w:type="gram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:method</w:t>
      </w:r>
      <w:proofErr w:type="spellEnd"/>
      <w:proofErr w:type="gramEnd"/>
      <w:r w:rsidRPr="00697488">
        <w:rPr>
          <w:rFonts w:ascii="Courier New" w:eastAsia="Times New Roman" w:hAnsi="Courier New" w:cs="Courier New"/>
          <w:color w:val="000000"/>
          <w:sz w:val="20"/>
          <w:szCs w:val="20"/>
        </w:rPr>
        <w:t xml:space="preserve"> name="*"&gt;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:method</w:t>
      </w:r>
      <w:proofErr w:type="spellEnd"/>
      <w:proofErr w:type="gram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:attributes</w:t>
      </w:r>
      <w:proofErr w:type="spellEnd"/>
      <w:proofErr w:type="gram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lastRenderedPageBreak/>
        <w:t xml:space="preserve">  &lt;/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:advice</w:t>
      </w:r>
      <w:proofErr w:type="spellEnd"/>
      <w:proofErr w:type="gramEnd"/>
      <w:r w:rsidRPr="00697488">
        <w:rPr>
          <w:rFonts w:ascii="Courier New" w:eastAsia="Times New Roman" w:hAnsi="Courier New" w:cs="Courier New"/>
          <w:color w:val="000000"/>
          <w:sz w:val="20"/>
          <w:szCs w:val="20"/>
        </w:rPr>
        <w:t>&gt;</w:t>
      </w:r>
    </w:p>
    <w:p w:rsidR="00697488" w:rsidRPr="00697488" w:rsidRDefault="00697488" w:rsidP="00697488">
      <w:pPr>
        <w:shd w:val="clear" w:color="auto" w:fill="FFFFFF"/>
        <w:spacing w:before="100" w:beforeAutospacing="1" w:after="242" w:line="240" w:lineRule="auto"/>
        <w:jc w:val="both"/>
        <w:rPr>
          <w:rFonts w:ascii="Open Sans" w:eastAsia="Times New Roman" w:hAnsi="Open Sans" w:cs="Times New Roman"/>
          <w:color w:val="000000"/>
          <w:sz w:val="17"/>
          <w:szCs w:val="17"/>
        </w:rPr>
      </w:pPr>
      <w:r w:rsidRPr="00697488">
        <w:rPr>
          <w:rFonts w:ascii="Open Sans" w:eastAsia="Times New Roman" w:hAnsi="Open Sans" w:cs="Times New Roman"/>
          <w:b/>
          <w:bCs/>
          <w:color w:val="000000"/>
          <w:sz w:val="17"/>
          <w:szCs w:val="17"/>
        </w:rPr>
        <w:t>Configuring different transactional semantics for different beans</w:t>
      </w:r>
      <w:proofErr w:type="gramStart"/>
      <w:r w:rsidRPr="00697488">
        <w:rPr>
          <w:rFonts w:ascii="Open Sans" w:eastAsia="Times New Roman" w:hAnsi="Open Sans" w:cs="Times New Roman"/>
          <w:b/>
          <w:bCs/>
          <w:color w:val="000000"/>
          <w:sz w:val="17"/>
          <w:szCs w:val="17"/>
        </w:rPr>
        <w:t>:</w:t>
      </w:r>
      <w:proofErr w:type="gramEnd"/>
      <w:r w:rsidRPr="00697488">
        <w:rPr>
          <w:rFonts w:ascii="Open Sans" w:eastAsia="Times New Roman" w:hAnsi="Open Sans" w:cs="Times New Roman"/>
          <w:color w:val="000000"/>
          <w:sz w:val="17"/>
          <w:szCs w:val="17"/>
        </w:rPr>
        <w:br/>
        <w:t xml:space="preserve">Consider the scenario where you have a number of </w:t>
      </w:r>
      <w:r w:rsidRPr="00697488">
        <w:rPr>
          <w:rFonts w:ascii="Open Sans" w:eastAsia="Times New Roman" w:hAnsi="Open Sans" w:cs="Times New Roman"/>
          <w:b/>
          <w:bCs/>
          <w:color w:val="000000"/>
          <w:sz w:val="17"/>
          <w:szCs w:val="17"/>
        </w:rPr>
        <w:t>service &amp; Dao</w:t>
      </w:r>
      <w:r w:rsidRPr="00697488">
        <w:rPr>
          <w:rFonts w:ascii="Open Sans" w:eastAsia="Times New Roman" w:hAnsi="Open Sans" w:cs="Times New Roman"/>
          <w:color w:val="000000"/>
          <w:sz w:val="17"/>
          <w:szCs w:val="17"/>
        </w:rPr>
        <w:t xml:space="preserve"> layer objects, and you want to apply totally different transactional configuration to each of them. This is achieved by defining distinct </w:t>
      </w:r>
      <w:r w:rsidRPr="00697488">
        <w:rPr>
          <w:rFonts w:ascii="Open Sans" w:eastAsia="Times New Roman" w:hAnsi="Open Sans" w:cs="Times New Roman"/>
          <w:b/>
          <w:bCs/>
          <w:color w:val="000000"/>
          <w:sz w:val="17"/>
          <w:szCs w:val="17"/>
        </w:rPr>
        <w:t>&lt;</w:t>
      </w:r>
      <w:proofErr w:type="spellStart"/>
      <w:r w:rsidRPr="00697488">
        <w:rPr>
          <w:rFonts w:ascii="Open Sans" w:eastAsia="Times New Roman" w:hAnsi="Open Sans" w:cs="Times New Roman"/>
          <w:b/>
          <w:bCs/>
          <w:color w:val="000000"/>
          <w:sz w:val="17"/>
          <w:szCs w:val="17"/>
        </w:rPr>
        <w:t>aop</w:t>
      </w:r>
      <w:proofErr w:type="gramStart"/>
      <w:r w:rsidRPr="00697488">
        <w:rPr>
          <w:rFonts w:ascii="Open Sans" w:eastAsia="Times New Roman" w:hAnsi="Open Sans" w:cs="Times New Roman"/>
          <w:b/>
          <w:bCs/>
          <w:color w:val="000000"/>
          <w:sz w:val="17"/>
          <w:szCs w:val="17"/>
        </w:rPr>
        <w:t>:advisor</w:t>
      </w:r>
      <w:proofErr w:type="spellEnd"/>
      <w:proofErr w:type="gramEnd"/>
      <w:r w:rsidRPr="00697488">
        <w:rPr>
          <w:rFonts w:ascii="Open Sans" w:eastAsia="Times New Roman" w:hAnsi="Open Sans" w:cs="Times New Roman"/>
          <w:b/>
          <w:bCs/>
          <w:color w:val="000000"/>
          <w:sz w:val="17"/>
          <w:szCs w:val="17"/>
        </w:rPr>
        <w:t>/&gt;</w:t>
      </w:r>
      <w:r w:rsidRPr="00697488">
        <w:rPr>
          <w:rFonts w:ascii="Open Sans" w:eastAsia="Times New Roman" w:hAnsi="Open Sans" w:cs="Times New Roman"/>
          <w:color w:val="000000"/>
          <w:sz w:val="17"/>
          <w:szCs w:val="17"/>
        </w:rPr>
        <w:t xml:space="preserve"> elements with differing ‘</w:t>
      </w:r>
      <w:proofErr w:type="spellStart"/>
      <w:r w:rsidRPr="00697488">
        <w:rPr>
          <w:rFonts w:ascii="Open Sans" w:eastAsia="Times New Roman" w:hAnsi="Open Sans" w:cs="Times New Roman"/>
          <w:b/>
          <w:bCs/>
          <w:color w:val="000000"/>
          <w:sz w:val="17"/>
          <w:szCs w:val="17"/>
        </w:rPr>
        <w:t>pointcut</w:t>
      </w:r>
      <w:proofErr w:type="spellEnd"/>
      <w:r w:rsidRPr="00697488">
        <w:rPr>
          <w:rFonts w:ascii="Open Sans" w:eastAsia="Times New Roman" w:hAnsi="Open Sans" w:cs="Times New Roman"/>
          <w:color w:val="000000"/>
          <w:sz w:val="17"/>
          <w:szCs w:val="17"/>
        </w:rPr>
        <w:t>‘ and ‘</w:t>
      </w:r>
      <w:r w:rsidRPr="00697488">
        <w:rPr>
          <w:rFonts w:ascii="Open Sans" w:eastAsia="Times New Roman" w:hAnsi="Open Sans" w:cs="Times New Roman"/>
          <w:b/>
          <w:bCs/>
          <w:color w:val="000000"/>
          <w:sz w:val="17"/>
          <w:szCs w:val="17"/>
        </w:rPr>
        <w:t>advice-ref</w:t>
      </w:r>
      <w:r w:rsidRPr="00697488">
        <w:rPr>
          <w:rFonts w:ascii="Open Sans" w:eastAsia="Times New Roman" w:hAnsi="Open Sans" w:cs="Times New Roman"/>
          <w:color w:val="000000"/>
          <w:sz w:val="17"/>
          <w:szCs w:val="17"/>
        </w:rPr>
        <w:t>‘ attribute values.</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&lt;</w:t>
      </w:r>
      <w:proofErr w:type="gramStart"/>
      <w:r w:rsidRPr="00697488">
        <w:rPr>
          <w:rFonts w:ascii="Courier New" w:eastAsia="Times New Roman" w:hAnsi="Courier New" w:cs="Courier New"/>
          <w:color w:val="000000"/>
          <w:sz w:val="20"/>
          <w:szCs w:val="20"/>
        </w:rPr>
        <w:t>beans</w:t>
      </w:r>
      <w:proofErr w:type="gram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proofErr w:type="gramStart"/>
      <w:r w:rsidRPr="00697488">
        <w:rPr>
          <w:rFonts w:ascii="Courier New" w:eastAsia="Times New Roman" w:hAnsi="Courier New" w:cs="Courier New"/>
          <w:color w:val="000000"/>
          <w:sz w:val="20"/>
          <w:szCs w:val="20"/>
        </w:rPr>
        <w:t>aop:</w:t>
      </w:r>
      <w:proofErr w:type="gramEnd"/>
      <w:r w:rsidRPr="00697488">
        <w:rPr>
          <w:rFonts w:ascii="Courier New" w:eastAsia="Times New Roman" w:hAnsi="Courier New" w:cs="Courier New"/>
          <w:color w:val="000000"/>
          <w:sz w:val="20"/>
          <w:szCs w:val="20"/>
        </w:rPr>
        <w:t>config</w:t>
      </w:r>
      <w:proofErr w:type="spell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aop</w:t>
      </w:r>
      <w:proofErr w:type="gramStart"/>
      <w:r w:rsidRPr="00697488">
        <w:rPr>
          <w:rFonts w:ascii="Courier New" w:eastAsia="Times New Roman" w:hAnsi="Courier New" w:cs="Courier New"/>
          <w:color w:val="000000"/>
          <w:sz w:val="20"/>
          <w:szCs w:val="20"/>
        </w:rPr>
        <w:t>:pointcut</w:t>
      </w:r>
      <w:proofErr w:type="spellEnd"/>
      <w:proofErr w:type="gramEnd"/>
      <w:r w:rsidRPr="00697488">
        <w:rPr>
          <w:rFonts w:ascii="Courier New" w:eastAsia="Times New Roman" w:hAnsi="Courier New" w:cs="Courier New"/>
          <w:color w:val="000000"/>
          <w:sz w:val="20"/>
          <w:szCs w:val="20"/>
        </w:rPr>
        <w:t xml:space="preserve"> expression="execution(* </w:t>
      </w:r>
      <w:proofErr w:type="spellStart"/>
      <w:r w:rsidRPr="00697488">
        <w:rPr>
          <w:rFonts w:ascii="Courier New" w:eastAsia="Times New Roman" w:hAnsi="Courier New" w:cs="Courier New"/>
          <w:color w:val="000000"/>
          <w:sz w:val="20"/>
          <w:szCs w:val="20"/>
        </w:rPr>
        <w:t>x.y.service</w:t>
      </w:r>
      <w:proofErr w:type="spellEnd"/>
      <w:r w:rsidRPr="00697488">
        <w:rPr>
          <w:rFonts w:ascii="Courier New" w:eastAsia="Times New Roman" w:hAnsi="Courier New" w:cs="Courier New"/>
          <w:color w:val="000000"/>
          <w:sz w:val="20"/>
          <w:szCs w:val="20"/>
        </w:rPr>
        <w:t>.*Service.*(..))" id="</w:t>
      </w:r>
      <w:proofErr w:type="spellStart"/>
      <w:r w:rsidRPr="00697488">
        <w:rPr>
          <w:rFonts w:ascii="Courier New" w:eastAsia="Times New Roman" w:hAnsi="Courier New" w:cs="Courier New"/>
          <w:color w:val="000000"/>
          <w:sz w:val="20"/>
          <w:szCs w:val="20"/>
        </w:rPr>
        <w:t>defaultServiceOperation</w:t>
      </w:r>
      <w:proofErr w:type="spell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aop</w:t>
      </w:r>
      <w:proofErr w:type="gramStart"/>
      <w:r w:rsidRPr="00697488">
        <w:rPr>
          <w:rFonts w:ascii="Courier New" w:eastAsia="Times New Roman" w:hAnsi="Courier New" w:cs="Courier New"/>
          <w:color w:val="000000"/>
          <w:sz w:val="20"/>
          <w:szCs w:val="20"/>
        </w:rPr>
        <w:t>:pointcut</w:t>
      </w:r>
      <w:proofErr w:type="spellEnd"/>
      <w:proofErr w:type="gram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aop</w:t>
      </w:r>
      <w:proofErr w:type="gramStart"/>
      <w:r w:rsidRPr="00697488">
        <w:rPr>
          <w:rFonts w:ascii="Courier New" w:eastAsia="Times New Roman" w:hAnsi="Courier New" w:cs="Courier New"/>
          <w:color w:val="000000"/>
          <w:sz w:val="20"/>
          <w:szCs w:val="20"/>
        </w:rPr>
        <w:t>:pointcut</w:t>
      </w:r>
      <w:proofErr w:type="spellEnd"/>
      <w:proofErr w:type="gramEnd"/>
      <w:r w:rsidRPr="00697488">
        <w:rPr>
          <w:rFonts w:ascii="Courier New" w:eastAsia="Times New Roman" w:hAnsi="Courier New" w:cs="Courier New"/>
          <w:color w:val="000000"/>
          <w:sz w:val="20"/>
          <w:szCs w:val="20"/>
        </w:rPr>
        <w:t xml:space="preserve"> expression="execution(* </w:t>
      </w:r>
      <w:proofErr w:type="spellStart"/>
      <w:r w:rsidRPr="00697488">
        <w:rPr>
          <w:rFonts w:ascii="Courier New" w:eastAsia="Times New Roman" w:hAnsi="Courier New" w:cs="Courier New"/>
          <w:color w:val="000000"/>
          <w:sz w:val="20"/>
          <w:szCs w:val="20"/>
        </w:rPr>
        <w:t>x.y.service.ddl.DefaultDdlManager</w:t>
      </w:r>
      <w:proofErr w:type="spellEnd"/>
      <w:r w:rsidRPr="00697488">
        <w:rPr>
          <w:rFonts w:ascii="Courier New" w:eastAsia="Times New Roman" w:hAnsi="Courier New" w:cs="Courier New"/>
          <w:color w:val="000000"/>
          <w:sz w:val="20"/>
          <w:szCs w:val="20"/>
        </w:rPr>
        <w:t>.*(..))" id="</w:t>
      </w:r>
      <w:proofErr w:type="spellStart"/>
      <w:r w:rsidRPr="00697488">
        <w:rPr>
          <w:rFonts w:ascii="Courier New" w:eastAsia="Times New Roman" w:hAnsi="Courier New" w:cs="Courier New"/>
          <w:color w:val="000000"/>
          <w:sz w:val="20"/>
          <w:szCs w:val="20"/>
        </w:rPr>
        <w:t>noTxServiceOperation</w:t>
      </w:r>
      <w:proofErr w:type="spell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aop</w:t>
      </w:r>
      <w:proofErr w:type="gramStart"/>
      <w:r w:rsidRPr="00697488">
        <w:rPr>
          <w:rFonts w:ascii="Courier New" w:eastAsia="Times New Roman" w:hAnsi="Courier New" w:cs="Courier New"/>
          <w:color w:val="000000"/>
          <w:sz w:val="20"/>
          <w:szCs w:val="20"/>
        </w:rPr>
        <w:t>:pointcut</w:t>
      </w:r>
      <w:proofErr w:type="spellEnd"/>
      <w:proofErr w:type="gram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aop</w:t>
      </w:r>
      <w:proofErr w:type="gramStart"/>
      <w:r w:rsidRPr="00697488">
        <w:rPr>
          <w:rFonts w:ascii="Courier New" w:eastAsia="Times New Roman" w:hAnsi="Courier New" w:cs="Courier New"/>
          <w:color w:val="000000"/>
          <w:sz w:val="20"/>
          <w:szCs w:val="20"/>
        </w:rPr>
        <w:t>:advisor</w:t>
      </w:r>
      <w:proofErr w:type="spellEnd"/>
      <w:proofErr w:type="gramEnd"/>
      <w:r w:rsidRPr="00697488">
        <w:rPr>
          <w:rFonts w:ascii="Courier New" w:eastAsia="Times New Roman" w:hAnsi="Courier New" w:cs="Courier New"/>
          <w:color w:val="000000"/>
          <w:sz w:val="20"/>
          <w:szCs w:val="20"/>
        </w:rPr>
        <w:t xml:space="preserve"> advice-ref="</w:t>
      </w:r>
      <w:proofErr w:type="spellStart"/>
      <w:r w:rsidRPr="00697488">
        <w:rPr>
          <w:rFonts w:ascii="Courier New" w:eastAsia="Times New Roman" w:hAnsi="Courier New" w:cs="Courier New"/>
          <w:color w:val="000000"/>
          <w:sz w:val="20"/>
          <w:szCs w:val="20"/>
        </w:rPr>
        <w:t>defaultTxAdvice</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pointcut</w:t>
      </w:r>
      <w:proofErr w:type="spellEnd"/>
      <w:r w:rsidRPr="00697488">
        <w:rPr>
          <w:rFonts w:ascii="Courier New" w:eastAsia="Times New Roman" w:hAnsi="Courier New" w:cs="Courier New"/>
          <w:color w:val="000000"/>
          <w:sz w:val="20"/>
          <w:szCs w:val="20"/>
        </w:rPr>
        <w:t>-ref="</w:t>
      </w:r>
      <w:proofErr w:type="spellStart"/>
      <w:r w:rsidRPr="00697488">
        <w:rPr>
          <w:rFonts w:ascii="Courier New" w:eastAsia="Times New Roman" w:hAnsi="Courier New" w:cs="Courier New"/>
          <w:color w:val="000000"/>
          <w:sz w:val="20"/>
          <w:szCs w:val="20"/>
        </w:rPr>
        <w:t>defaultServiceOperation</w:t>
      </w:r>
      <w:proofErr w:type="spell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aop</w:t>
      </w:r>
      <w:proofErr w:type="gramStart"/>
      <w:r w:rsidRPr="00697488">
        <w:rPr>
          <w:rFonts w:ascii="Courier New" w:eastAsia="Times New Roman" w:hAnsi="Courier New" w:cs="Courier New"/>
          <w:color w:val="000000"/>
          <w:sz w:val="20"/>
          <w:szCs w:val="20"/>
        </w:rPr>
        <w:t>:advisor</w:t>
      </w:r>
      <w:proofErr w:type="spellEnd"/>
      <w:proofErr w:type="gram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aop</w:t>
      </w:r>
      <w:proofErr w:type="gramStart"/>
      <w:r w:rsidRPr="00697488">
        <w:rPr>
          <w:rFonts w:ascii="Courier New" w:eastAsia="Times New Roman" w:hAnsi="Courier New" w:cs="Courier New"/>
          <w:color w:val="000000"/>
          <w:sz w:val="20"/>
          <w:szCs w:val="20"/>
        </w:rPr>
        <w:t>:advisor</w:t>
      </w:r>
      <w:proofErr w:type="spellEnd"/>
      <w:proofErr w:type="gramEnd"/>
      <w:r w:rsidRPr="00697488">
        <w:rPr>
          <w:rFonts w:ascii="Courier New" w:eastAsia="Times New Roman" w:hAnsi="Courier New" w:cs="Courier New"/>
          <w:color w:val="000000"/>
          <w:sz w:val="20"/>
          <w:szCs w:val="20"/>
        </w:rPr>
        <w:t xml:space="preserve"> advice-ref="</w:t>
      </w:r>
      <w:proofErr w:type="spellStart"/>
      <w:r w:rsidRPr="00697488">
        <w:rPr>
          <w:rFonts w:ascii="Courier New" w:eastAsia="Times New Roman" w:hAnsi="Courier New" w:cs="Courier New"/>
          <w:color w:val="000000"/>
          <w:sz w:val="20"/>
          <w:szCs w:val="20"/>
        </w:rPr>
        <w:t>noTxAdvice</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pointcut</w:t>
      </w:r>
      <w:proofErr w:type="spellEnd"/>
      <w:r w:rsidRPr="00697488">
        <w:rPr>
          <w:rFonts w:ascii="Courier New" w:eastAsia="Times New Roman" w:hAnsi="Courier New" w:cs="Courier New"/>
          <w:color w:val="000000"/>
          <w:sz w:val="20"/>
          <w:szCs w:val="20"/>
        </w:rPr>
        <w:t>-ref="</w:t>
      </w:r>
      <w:proofErr w:type="spellStart"/>
      <w:r w:rsidRPr="00697488">
        <w:rPr>
          <w:rFonts w:ascii="Courier New" w:eastAsia="Times New Roman" w:hAnsi="Courier New" w:cs="Courier New"/>
          <w:color w:val="000000"/>
          <w:sz w:val="20"/>
          <w:szCs w:val="20"/>
        </w:rPr>
        <w:t>noTxServiceOperation</w:t>
      </w:r>
      <w:proofErr w:type="spell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aop</w:t>
      </w:r>
      <w:proofErr w:type="gramStart"/>
      <w:r w:rsidRPr="00697488">
        <w:rPr>
          <w:rFonts w:ascii="Courier New" w:eastAsia="Times New Roman" w:hAnsi="Courier New" w:cs="Courier New"/>
          <w:color w:val="000000"/>
          <w:sz w:val="20"/>
          <w:szCs w:val="20"/>
        </w:rPr>
        <w:t>:advisor</w:t>
      </w:r>
      <w:proofErr w:type="spellEnd"/>
      <w:proofErr w:type="gram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aop</w:t>
      </w:r>
      <w:proofErr w:type="gramStart"/>
      <w:r w:rsidRPr="00697488">
        <w:rPr>
          <w:rFonts w:ascii="Courier New" w:eastAsia="Times New Roman" w:hAnsi="Courier New" w:cs="Courier New"/>
          <w:color w:val="000000"/>
          <w:sz w:val="20"/>
          <w:szCs w:val="20"/>
        </w:rPr>
        <w:t>:config</w:t>
      </w:r>
      <w:proofErr w:type="spellEnd"/>
      <w:proofErr w:type="gram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&lt;!--</w:t>
      </w:r>
      <w:proofErr w:type="gramEnd"/>
      <w:r w:rsidRPr="00697488">
        <w:rPr>
          <w:rFonts w:ascii="Courier New" w:eastAsia="Times New Roman" w:hAnsi="Courier New" w:cs="Courier New"/>
          <w:color w:val="000000"/>
          <w:sz w:val="20"/>
          <w:szCs w:val="20"/>
        </w:rPr>
        <w:t xml:space="preserve"> this bean will be transactional (see the '</w:t>
      </w:r>
      <w:proofErr w:type="spellStart"/>
      <w:r w:rsidRPr="00697488">
        <w:rPr>
          <w:rFonts w:ascii="Courier New" w:eastAsia="Times New Roman" w:hAnsi="Courier New" w:cs="Courier New"/>
          <w:color w:val="000000"/>
          <w:sz w:val="20"/>
          <w:szCs w:val="20"/>
        </w:rPr>
        <w:t>defaultServiceOperation</w:t>
      </w:r>
      <w:proofErr w:type="spellEnd"/>
      <w:r w:rsidRPr="00697488">
        <w:rPr>
          <w:rFonts w:ascii="Courier New" w:eastAsia="Times New Roman" w:hAnsi="Courier New" w:cs="Courier New"/>
          <w:color w:val="000000"/>
          <w:sz w:val="20"/>
          <w:szCs w:val="20"/>
        </w:rPr>
        <w:t xml:space="preserve">' </w:t>
      </w:r>
      <w:proofErr w:type="spellStart"/>
      <w:r w:rsidRPr="00697488">
        <w:rPr>
          <w:rFonts w:ascii="Courier New" w:eastAsia="Times New Roman" w:hAnsi="Courier New" w:cs="Courier New"/>
          <w:color w:val="000000"/>
          <w:sz w:val="20"/>
          <w:szCs w:val="20"/>
        </w:rPr>
        <w:t>pointcut</w:t>
      </w:r>
      <w:proofErr w:type="spellEnd"/>
      <w:r w:rsidRPr="00697488">
        <w:rPr>
          <w:rFonts w:ascii="Courier New" w:eastAsia="Times New Roman" w:hAnsi="Courier New" w:cs="Courier New"/>
          <w:color w:val="000000"/>
          <w:sz w:val="20"/>
          <w:szCs w:val="20"/>
        </w:rPr>
        <w:t>) --&gt;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&lt;bean class="</w:t>
      </w:r>
      <w:proofErr w:type="spellStart"/>
      <w:r w:rsidRPr="00697488">
        <w:rPr>
          <w:rFonts w:ascii="Courier New" w:eastAsia="Times New Roman" w:hAnsi="Courier New" w:cs="Courier New"/>
          <w:color w:val="000000"/>
          <w:sz w:val="20"/>
          <w:szCs w:val="20"/>
        </w:rPr>
        <w:t>x.y.service.DefaultFooService</w:t>
      </w:r>
      <w:proofErr w:type="spellEnd"/>
      <w:r w:rsidRPr="00697488">
        <w:rPr>
          <w:rFonts w:ascii="Courier New" w:eastAsia="Times New Roman" w:hAnsi="Courier New" w:cs="Courier New"/>
          <w:color w:val="000000"/>
          <w:sz w:val="20"/>
          <w:szCs w:val="20"/>
        </w:rPr>
        <w:t>" id="</w:t>
      </w:r>
      <w:proofErr w:type="spellStart"/>
      <w:r w:rsidRPr="00697488">
        <w:rPr>
          <w:rFonts w:ascii="Courier New" w:eastAsia="Times New Roman" w:hAnsi="Courier New" w:cs="Courier New"/>
          <w:color w:val="000000"/>
          <w:sz w:val="20"/>
          <w:szCs w:val="20"/>
        </w:rPr>
        <w:t>fooService</w:t>
      </w:r>
      <w:proofErr w:type="spellEnd"/>
      <w:r w:rsidRPr="00697488">
        <w:rPr>
          <w:rFonts w:ascii="Courier New" w:eastAsia="Times New Roman" w:hAnsi="Courier New" w:cs="Courier New"/>
          <w:color w:val="000000"/>
          <w:sz w:val="20"/>
          <w:szCs w:val="20"/>
        </w:rPr>
        <w:t>"&gt;&lt;/bean&gt;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&lt;!--</w:t>
      </w:r>
      <w:proofErr w:type="gramEnd"/>
      <w:r w:rsidRPr="00697488">
        <w:rPr>
          <w:rFonts w:ascii="Courier New" w:eastAsia="Times New Roman" w:hAnsi="Courier New" w:cs="Courier New"/>
          <w:color w:val="000000"/>
          <w:sz w:val="20"/>
          <w:szCs w:val="20"/>
        </w:rPr>
        <w:t xml:space="preserve"> this bean will also be transactional, but with totally different transactional settings --&gt;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&lt;bean class="</w:t>
      </w:r>
      <w:proofErr w:type="spellStart"/>
      <w:r w:rsidRPr="00697488">
        <w:rPr>
          <w:rFonts w:ascii="Courier New" w:eastAsia="Times New Roman" w:hAnsi="Courier New" w:cs="Courier New"/>
          <w:color w:val="000000"/>
          <w:sz w:val="20"/>
          <w:szCs w:val="20"/>
        </w:rPr>
        <w:t>x.y.service.ddl.DefaultDdlManager</w:t>
      </w:r>
      <w:proofErr w:type="spellEnd"/>
      <w:r w:rsidRPr="00697488">
        <w:rPr>
          <w:rFonts w:ascii="Courier New" w:eastAsia="Times New Roman" w:hAnsi="Courier New" w:cs="Courier New"/>
          <w:color w:val="000000"/>
          <w:sz w:val="20"/>
          <w:szCs w:val="20"/>
        </w:rPr>
        <w:t>" id="</w:t>
      </w:r>
      <w:proofErr w:type="spellStart"/>
      <w:r w:rsidRPr="00697488">
        <w:rPr>
          <w:rFonts w:ascii="Courier New" w:eastAsia="Times New Roman" w:hAnsi="Courier New" w:cs="Courier New"/>
          <w:color w:val="000000"/>
          <w:sz w:val="20"/>
          <w:szCs w:val="20"/>
        </w:rPr>
        <w:t>anotherFooService</w:t>
      </w:r>
      <w:proofErr w:type="spell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lastRenderedPageBreak/>
        <w:t xml:space="preserve">    &lt;/bean&gt;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:advice</w:t>
      </w:r>
      <w:proofErr w:type="spellEnd"/>
      <w:proofErr w:type="gramEnd"/>
      <w:r w:rsidRPr="00697488">
        <w:rPr>
          <w:rFonts w:ascii="Courier New" w:eastAsia="Times New Roman" w:hAnsi="Courier New" w:cs="Courier New"/>
          <w:color w:val="000000"/>
          <w:sz w:val="20"/>
          <w:szCs w:val="20"/>
        </w:rPr>
        <w:t xml:space="preserve"> id="</w:t>
      </w:r>
      <w:proofErr w:type="spellStart"/>
      <w:r w:rsidRPr="00697488">
        <w:rPr>
          <w:rFonts w:ascii="Courier New" w:eastAsia="Times New Roman" w:hAnsi="Courier New" w:cs="Courier New"/>
          <w:color w:val="000000"/>
          <w:sz w:val="20"/>
          <w:szCs w:val="20"/>
        </w:rPr>
        <w:t>defaultTxAdvice</w:t>
      </w:r>
      <w:proofErr w:type="spell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proofErr w:type="gramStart"/>
      <w:r w:rsidRPr="00697488">
        <w:rPr>
          <w:rFonts w:ascii="Courier New" w:eastAsia="Times New Roman" w:hAnsi="Courier New" w:cs="Courier New"/>
          <w:color w:val="000000"/>
          <w:sz w:val="20"/>
          <w:szCs w:val="20"/>
        </w:rPr>
        <w:t>tx:</w:t>
      </w:r>
      <w:proofErr w:type="gramEnd"/>
      <w:r w:rsidRPr="00697488">
        <w:rPr>
          <w:rFonts w:ascii="Courier New" w:eastAsia="Times New Roman" w:hAnsi="Courier New" w:cs="Courier New"/>
          <w:color w:val="000000"/>
          <w:sz w:val="20"/>
          <w:szCs w:val="20"/>
        </w:rPr>
        <w:t>attributes</w:t>
      </w:r>
      <w:proofErr w:type="spell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:method</w:t>
      </w:r>
      <w:proofErr w:type="spellEnd"/>
      <w:proofErr w:type="gramEnd"/>
      <w:r w:rsidRPr="00697488">
        <w:rPr>
          <w:rFonts w:ascii="Courier New" w:eastAsia="Times New Roman" w:hAnsi="Courier New" w:cs="Courier New"/>
          <w:color w:val="000000"/>
          <w:sz w:val="20"/>
          <w:szCs w:val="20"/>
        </w:rPr>
        <w:t xml:space="preserve"> name="get*" read-only="true"&gt;&lt;/</w:t>
      </w:r>
      <w:proofErr w:type="spellStart"/>
      <w:r w:rsidRPr="00697488">
        <w:rPr>
          <w:rFonts w:ascii="Courier New" w:eastAsia="Times New Roman" w:hAnsi="Courier New" w:cs="Courier New"/>
          <w:color w:val="000000"/>
          <w:sz w:val="20"/>
          <w:szCs w:val="20"/>
        </w:rPr>
        <w:t>tx:method</w:t>
      </w:r>
      <w:proofErr w:type="spell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tx:method</w:t>
      </w:r>
      <w:proofErr w:type="spellEnd"/>
      <w:r w:rsidRPr="00697488">
        <w:rPr>
          <w:rFonts w:ascii="Courier New" w:eastAsia="Times New Roman" w:hAnsi="Courier New" w:cs="Courier New"/>
          <w:color w:val="000000"/>
          <w:sz w:val="20"/>
          <w:szCs w:val="20"/>
        </w:rPr>
        <w:t xml:space="preserve"> name="*"&gt;&lt;/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:method</w:t>
      </w:r>
      <w:proofErr w:type="spellEnd"/>
      <w:proofErr w:type="gram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:attributes</w:t>
      </w:r>
      <w:proofErr w:type="spellEnd"/>
      <w:proofErr w:type="gram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:advice</w:t>
      </w:r>
      <w:proofErr w:type="spellEnd"/>
      <w:proofErr w:type="gram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:advice</w:t>
      </w:r>
      <w:proofErr w:type="spellEnd"/>
      <w:proofErr w:type="gramEnd"/>
      <w:r w:rsidRPr="00697488">
        <w:rPr>
          <w:rFonts w:ascii="Courier New" w:eastAsia="Times New Roman" w:hAnsi="Courier New" w:cs="Courier New"/>
          <w:color w:val="000000"/>
          <w:sz w:val="20"/>
          <w:szCs w:val="20"/>
        </w:rPr>
        <w:t xml:space="preserve"> id="</w:t>
      </w:r>
      <w:proofErr w:type="spellStart"/>
      <w:r w:rsidRPr="00697488">
        <w:rPr>
          <w:rFonts w:ascii="Courier New" w:eastAsia="Times New Roman" w:hAnsi="Courier New" w:cs="Courier New"/>
          <w:color w:val="000000"/>
          <w:sz w:val="20"/>
          <w:szCs w:val="20"/>
        </w:rPr>
        <w:t>noTxAdvice</w:t>
      </w:r>
      <w:proofErr w:type="spell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proofErr w:type="gramStart"/>
      <w:r w:rsidRPr="00697488">
        <w:rPr>
          <w:rFonts w:ascii="Courier New" w:eastAsia="Times New Roman" w:hAnsi="Courier New" w:cs="Courier New"/>
          <w:color w:val="000000"/>
          <w:sz w:val="20"/>
          <w:szCs w:val="20"/>
        </w:rPr>
        <w:t>tx:</w:t>
      </w:r>
      <w:proofErr w:type="gramEnd"/>
      <w:r w:rsidRPr="00697488">
        <w:rPr>
          <w:rFonts w:ascii="Courier New" w:eastAsia="Times New Roman" w:hAnsi="Courier New" w:cs="Courier New"/>
          <w:color w:val="000000"/>
          <w:sz w:val="20"/>
          <w:szCs w:val="20"/>
        </w:rPr>
        <w:t>attributes</w:t>
      </w:r>
      <w:proofErr w:type="spell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:method</w:t>
      </w:r>
      <w:proofErr w:type="spellEnd"/>
      <w:proofErr w:type="gramEnd"/>
      <w:r w:rsidRPr="00697488">
        <w:rPr>
          <w:rFonts w:ascii="Courier New" w:eastAsia="Times New Roman" w:hAnsi="Courier New" w:cs="Courier New"/>
          <w:color w:val="000000"/>
          <w:sz w:val="20"/>
          <w:szCs w:val="20"/>
        </w:rPr>
        <w:t xml:space="preserve"> name="*" propagation="NEVER"&gt;&lt;/</w:t>
      </w:r>
      <w:proofErr w:type="spellStart"/>
      <w:r w:rsidRPr="00697488">
        <w:rPr>
          <w:rFonts w:ascii="Courier New" w:eastAsia="Times New Roman" w:hAnsi="Courier New" w:cs="Courier New"/>
          <w:color w:val="000000"/>
          <w:sz w:val="20"/>
          <w:szCs w:val="20"/>
        </w:rPr>
        <w:t>tx:method</w:t>
      </w:r>
      <w:proofErr w:type="spell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:attributes</w:t>
      </w:r>
      <w:proofErr w:type="spellEnd"/>
      <w:proofErr w:type="gram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&lt;/</w:t>
      </w:r>
      <w:proofErr w:type="spellStart"/>
      <w:r w:rsidRPr="00697488">
        <w:rPr>
          <w:rFonts w:ascii="Courier New" w:eastAsia="Times New Roman" w:hAnsi="Courier New" w:cs="Courier New"/>
          <w:color w:val="000000"/>
          <w:sz w:val="20"/>
          <w:szCs w:val="20"/>
        </w:rPr>
        <w:t>tx</w:t>
      </w:r>
      <w:proofErr w:type="gramStart"/>
      <w:r w:rsidRPr="00697488">
        <w:rPr>
          <w:rFonts w:ascii="Courier New" w:eastAsia="Times New Roman" w:hAnsi="Courier New" w:cs="Courier New"/>
          <w:color w:val="000000"/>
          <w:sz w:val="20"/>
          <w:szCs w:val="20"/>
        </w:rPr>
        <w:t>:advice</w:t>
      </w:r>
      <w:proofErr w:type="spellEnd"/>
      <w:proofErr w:type="gramEnd"/>
      <w:r w:rsidRPr="00697488">
        <w:rPr>
          <w:rFonts w:ascii="Courier New" w:eastAsia="Times New Roman" w:hAnsi="Courier New" w:cs="Courier New"/>
          <w:color w:val="000000"/>
          <w:sz w:val="20"/>
          <w:szCs w:val="20"/>
        </w:rPr>
        <w:t>&gt;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 xml:space="preserve">    </w:t>
      </w:r>
      <w:proofErr w:type="gramStart"/>
      <w:r w:rsidRPr="00697488">
        <w:rPr>
          <w:rFonts w:ascii="Courier New" w:eastAsia="Times New Roman" w:hAnsi="Courier New" w:cs="Courier New"/>
          <w:color w:val="000000"/>
          <w:sz w:val="20"/>
          <w:szCs w:val="20"/>
        </w:rPr>
        <w:t>&lt;!--</w:t>
      </w:r>
      <w:proofErr w:type="gramEnd"/>
      <w:r w:rsidRPr="00697488">
        <w:rPr>
          <w:rFonts w:ascii="Courier New" w:eastAsia="Times New Roman" w:hAnsi="Courier New" w:cs="Courier New"/>
          <w:color w:val="000000"/>
          <w:sz w:val="20"/>
          <w:szCs w:val="20"/>
        </w:rPr>
        <w:t xml:space="preserve"> other transaction infrastructure beans such as a </w:t>
      </w:r>
      <w:proofErr w:type="spellStart"/>
      <w:r w:rsidRPr="00697488">
        <w:rPr>
          <w:rFonts w:ascii="Courier New" w:eastAsia="Times New Roman" w:hAnsi="Courier New" w:cs="Courier New"/>
          <w:color w:val="000000"/>
          <w:sz w:val="20"/>
          <w:szCs w:val="20"/>
        </w:rPr>
        <w:t>PlatformTransactionManager</w:t>
      </w:r>
      <w:proofErr w:type="spellEnd"/>
      <w:r w:rsidRPr="00697488">
        <w:rPr>
          <w:rFonts w:ascii="Courier New" w:eastAsia="Times New Roman" w:hAnsi="Courier New" w:cs="Courier New"/>
          <w:color w:val="000000"/>
          <w:sz w:val="20"/>
          <w:szCs w:val="20"/>
        </w:rPr>
        <w:t xml:space="preserve"> omitted... --&gt;</w:t>
      </w: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jc w:val="both"/>
        <w:rPr>
          <w:rFonts w:ascii="Courier New" w:eastAsia="Times New Roman" w:hAnsi="Courier New" w:cs="Courier New"/>
          <w:color w:val="000000"/>
          <w:sz w:val="20"/>
          <w:szCs w:val="20"/>
        </w:rPr>
      </w:pPr>
    </w:p>
    <w:p w:rsidR="00697488" w:rsidRPr="00697488" w:rsidRDefault="00697488" w:rsidP="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line="312" w:lineRule="atLeast"/>
        <w:jc w:val="both"/>
        <w:rPr>
          <w:rFonts w:ascii="Courier New" w:eastAsia="Times New Roman" w:hAnsi="Courier New" w:cs="Courier New"/>
          <w:color w:val="000000"/>
          <w:sz w:val="20"/>
          <w:szCs w:val="20"/>
        </w:rPr>
      </w:pPr>
      <w:r w:rsidRPr="00697488">
        <w:rPr>
          <w:rFonts w:ascii="Courier New" w:eastAsia="Times New Roman" w:hAnsi="Courier New" w:cs="Courier New"/>
          <w:color w:val="000000"/>
          <w:sz w:val="20"/>
          <w:szCs w:val="20"/>
        </w:rPr>
        <w:t>&lt;/beans&gt;</w:t>
      </w:r>
    </w:p>
    <w:p w:rsidR="00D609A6" w:rsidRDefault="00D609A6"/>
    <w:sectPr w:rsidR="00D609A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gnika Negative">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 w:name="Source Sans Pr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BC0057"/>
    <w:multiLevelType w:val="multilevel"/>
    <w:tmpl w:val="768C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19512F"/>
    <w:multiLevelType w:val="multilevel"/>
    <w:tmpl w:val="827C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812C7D"/>
    <w:multiLevelType w:val="multilevel"/>
    <w:tmpl w:val="FDB2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697488"/>
    <w:rsid w:val="00697488"/>
    <w:rsid w:val="00D609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7488"/>
    <w:pPr>
      <w:spacing w:before="100" w:beforeAutospacing="1" w:after="145" w:line="240" w:lineRule="auto"/>
      <w:outlineLvl w:val="0"/>
    </w:pPr>
    <w:rPr>
      <w:rFonts w:ascii="Signika Negative" w:eastAsia="Times New Roman" w:hAnsi="Signika Negative" w:cs="Times New Roman"/>
      <w:color w:val="000000"/>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488"/>
    <w:rPr>
      <w:rFonts w:ascii="Signika Negative" w:eastAsia="Times New Roman" w:hAnsi="Signika Negative" w:cs="Times New Roman"/>
      <w:color w:val="000000"/>
      <w:kern w:val="36"/>
      <w:sz w:val="36"/>
      <w:szCs w:val="36"/>
    </w:rPr>
  </w:style>
  <w:style w:type="character" w:styleId="Hyperlink">
    <w:name w:val="Hyperlink"/>
    <w:basedOn w:val="DefaultParagraphFont"/>
    <w:uiPriority w:val="99"/>
    <w:semiHidden/>
    <w:unhideWhenUsed/>
    <w:rsid w:val="00697488"/>
    <w:rPr>
      <w:strike w:val="0"/>
      <w:dstrike w:val="0"/>
      <w:color w:val="55DBCB"/>
      <w:u w:val="none"/>
      <w:effect w:val="none"/>
    </w:rPr>
  </w:style>
  <w:style w:type="character" w:styleId="Emphasis">
    <w:name w:val="Emphasis"/>
    <w:basedOn w:val="DefaultParagraphFont"/>
    <w:uiPriority w:val="20"/>
    <w:qFormat/>
    <w:rsid w:val="00697488"/>
    <w:rPr>
      <w:i/>
      <w:iCs/>
    </w:rPr>
  </w:style>
  <w:style w:type="paragraph" w:styleId="HTMLPreformatted">
    <w:name w:val="HTML Preformatted"/>
    <w:basedOn w:val="Normal"/>
    <w:link w:val="HTMLPreformattedChar"/>
    <w:uiPriority w:val="99"/>
    <w:semiHidden/>
    <w:unhideWhenUsed/>
    <w:rsid w:val="00697488"/>
    <w:pPr>
      <w:pBdr>
        <w:top w:val="single" w:sz="4" w:space="15" w:color="DDDDDD"/>
        <w:left w:val="single" w:sz="4" w:space="9" w:color="DDDDDD"/>
        <w:bottom w:val="single" w:sz="4" w:space="9" w:color="DDDDDD"/>
        <w:right w:val="single" w:sz="4" w:space="9" w:color="DDDDDD"/>
      </w:pBdr>
      <w:shd w:val="clear" w:color="auto" w:fill="F8F8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2" w:after="182" w:line="312"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7488"/>
    <w:rPr>
      <w:rFonts w:ascii="Courier New" w:eastAsia="Times New Roman" w:hAnsi="Courier New" w:cs="Courier New"/>
      <w:sz w:val="20"/>
      <w:szCs w:val="20"/>
      <w:shd w:val="clear" w:color="auto" w:fill="F8F8FB"/>
    </w:rPr>
  </w:style>
  <w:style w:type="character" w:styleId="Strong">
    <w:name w:val="Strong"/>
    <w:basedOn w:val="DefaultParagraphFont"/>
    <w:uiPriority w:val="22"/>
    <w:qFormat/>
    <w:rsid w:val="00697488"/>
    <w:rPr>
      <w:b/>
      <w:bCs/>
    </w:rPr>
  </w:style>
  <w:style w:type="paragraph" w:styleId="NormalWeb">
    <w:name w:val="Normal (Web)"/>
    <w:basedOn w:val="Normal"/>
    <w:uiPriority w:val="99"/>
    <w:semiHidden/>
    <w:unhideWhenUsed/>
    <w:rsid w:val="00697488"/>
    <w:pPr>
      <w:spacing w:before="100" w:beforeAutospacing="1" w:after="242"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97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4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0556522">
      <w:bodyDiv w:val="1"/>
      <w:marLeft w:val="0"/>
      <w:marRight w:val="0"/>
      <w:marTop w:val="0"/>
      <w:marBottom w:val="0"/>
      <w:divBdr>
        <w:top w:val="none" w:sz="0" w:space="0" w:color="auto"/>
        <w:left w:val="none" w:sz="0" w:space="0" w:color="auto"/>
        <w:bottom w:val="none" w:sz="0" w:space="0" w:color="auto"/>
        <w:right w:val="none" w:sz="0" w:space="0" w:color="auto"/>
      </w:divBdr>
      <w:divsChild>
        <w:div w:id="1581523900">
          <w:marLeft w:val="0"/>
          <w:marRight w:val="0"/>
          <w:marTop w:val="0"/>
          <w:marBottom w:val="0"/>
          <w:divBdr>
            <w:top w:val="none" w:sz="0" w:space="0" w:color="auto"/>
            <w:left w:val="none" w:sz="0" w:space="0" w:color="auto"/>
            <w:bottom w:val="none" w:sz="0" w:space="0" w:color="auto"/>
            <w:right w:val="none" w:sz="0" w:space="0" w:color="auto"/>
          </w:divBdr>
          <w:divsChild>
            <w:div w:id="957837786">
              <w:marLeft w:val="0"/>
              <w:marRight w:val="0"/>
              <w:marTop w:val="0"/>
              <w:marBottom w:val="0"/>
              <w:divBdr>
                <w:top w:val="none" w:sz="0" w:space="0" w:color="auto"/>
                <w:left w:val="none" w:sz="0" w:space="0" w:color="auto"/>
                <w:bottom w:val="none" w:sz="0" w:space="0" w:color="auto"/>
                <w:right w:val="none" w:sz="0" w:space="0" w:color="auto"/>
              </w:divBdr>
              <w:divsChild>
                <w:div w:id="1449667532">
                  <w:marLeft w:val="0"/>
                  <w:marRight w:val="0"/>
                  <w:marTop w:val="0"/>
                  <w:marBottom w:val="0"/>
                  <w:divBdr>
                    <w:top w:val="none" w:sz="0" w:space="0" w:color="auto"/>
                    <w:left w:val="none" w:sz="0" w:space="0" w:color="auto"/>
                    <w:bottom w:val="none" w:sz="0" w:space="0" w:color="auto"/>
                    <w:right w:val="none" w:sz="0" w:space="0" w:color="auto"/>
                  </w:divBdr>
                  <w:divsChild>
                    <w:div w:id="748968668">
                      <w:marLeft w:val="0"/>
                      <w:marRight w:val="0"/>
                      <w:marTop w:val="0"/>
                      <w:marBottom w:val="0"/>
                      <w:divBdr>
                        <w:top w:val="none" w:sz="0" w:space="0" w:color="auto"/>
                        <w:left w:val="none" w:sz="0" w:space="0" w:color="auto"/>
                        <w:bottom w:val="none" w:sz="0" w:space="0" w:color="auto"/>
                        <w:right w:val="none" w:sz="0" w:space="0" w:color="auto"/>
                      </w:divBdr>
                      <w:divsChild>
                        <w:div w:id="512113202">
                          <w:marLeft w:val="0"/>
                          <w:marRight w:val="0"/>
                          <w:marTop w:val="0"/>
                          <w:marBottom w:val="0"/>
                          <w:divBdr>
                            <w:top w:val="none" w:sz="0" w:space="0" w:color="auto"/>
                            <w:left w:val="none" w:sz="0" w:space="0" w:color="auto"/>
                            <w:bottom w:val="none" w:sz="0" w:space="0" w:color="auto"/>
                            <w:right w:val="none" w:sz="0" w:space="0" w:color="auto"/>
                          </w:divBdr>
                          <w:divsChild>
                            <w:div w:id="762073421">
                              <w:marLeft w:val="0"/>
                              <w:marRight w:val="0"/>
                              <w:marTop w:val="0"/>
                              <w:marBottom w:val="363"/>
                              <w:divBdr>
                                <w:top w:val="single" w:sz="4" w:space="0" w:color="EBEBF3"/>
                                <w:left w:val="single" w:sz="4" w:space="12" w:color="EBEBF3"/>
                                <w:bottom w:val="single" w:sz="4" w:space="0" w:color="EBEBF3"/>
                                <w:right w:val="single" w:sz="4" w:space="12" w:color="EBEBF3"/>
                              </w:divBdr>
                              <w:divsChild>
                                <w:div w:id="1963539208">
                                  <w:marLeft w:val="0"/>
                                  <w:marRight w:val="0"/>
                                  <w:marTop w:val="0"/>
                                  <w:marBottom w:val="0"/>
                                  <w:divBdr>
                                    <w:top w:val="none" w:sz="0" w:space="0" w:color="auto"/>
                                    <w:left w:val="none" w:sz="0" w:space="0" w:color="auto"/>
                                    <w:bottom w:val="none" w:sz="0" w:space="0" w:color="auto"/>
                                    <w:right w:val="none" w:sz="0" w:space="0" w:color="auto"/>
                                  </w:divBdr>
                                  <w:divsChild>
                                    <w:div w:id="159154081">
                                      <w:marLeft w:val="0"/>
                                      <w:marRight w:val="0"/>
                                      <w:marTop w:val="182"/>
                                      <w:marBottom w:val="242"/>
                                      <w:divBdr>
                                        <w:top w:val="none" w:sz="0" w:space="0" w:color="auto"/>
                                        <w:left w:val="none" w:sz="0" w:space="0" w:color="auto"/>
                                        <w:bottom w:val="none" w:sz="0" w:space="0" w:color="auto"/>
                                        <w:right w:val="none" w:sz="0" w:space="0" w:color="auto"/>
                                      </w:divBdr>
                                      <w:divsChild>
                                        <w:div w:id="798568901">
                                          <w:marLeft w:val="0"/>
                                          <w:marRight w:val="0"/>
                                          <w:marTop w:val="0"/>
                                          <w:marBottom w:val="242"/>
                                          <w:divBdr>
                                            <w:top w:val="none" w:sz="0" w:space="0" w:color="auto"/>
                                            <w:left w:val="none" w:sz="0" w:space="0" w:color="auto"/>
                                            <w:bottom w:val="none" w:sz="0" w:space="0" w:color="auto"/>
                                            <w:right w:val="none" w:sz="0" w:space="0" w:color="auto"/>
                                          </w:divBdr>
                                          <w:divsChild>
                                            <w:div w:id="569732732">
                                              <w:marLeft w:val="0"/>
                                              <w:marRight w:val="0"/>
                                              <w:marTop w:val="0"/>
                                              <w:marBottom w:val="0"/>
                                              <w:divBdr>
                                                <w:top w:val="none" w:sz="0" w:space="0" w:color="auto"/>
                                                <w:left w:val="none" w:sz="0" w:space="0" w:color="auto"/>
                                                <w:bottom w:val="none" w:sz="0" w:space="0" w:color="auto"/>
                                                <w:right w:val="none" w:sz="0" w:space="0" w:color="auto"/>
                                              </w:divBdr>
                                            </w:div>
                                          </w:divsChild>
                                        </w:div>
                                        <w:div w:id="1869373858">
                                          <w:marLeft w:val="0"/>
                                          <w:marRight w:val="0"/>
                                          <w:marTop w:val="0"/>
                                          <w:marBottom w:val="0"/>
                                          <w:divBdr>
                                            <w:top w:val="single" w:sz="4" w:space="10" w:color="C9E6F2"/>
                                            <w:left w:val="single" w:sz="4" w:space="10" w:color="C9E6F2"/>
                                            <w:bottom w:val="single" w:sz="4" w:space="10" w:color="C9E6F2"/>
                                            <w:right w:val="single" w:sz="4" w:space="10" w:color="C9E6F2"/>
                                          </w:divBdr>
                                        </w:div>
                                        <w:div w:id="13442084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neshonjava.com/spring-web-mvc-framework-chapter-38/" TargetMode="External"/><Relationship Id="rId13" Type="http://schemas.openxmlformats.org/officeDocument/2006/relationships/hyperlink" Target="https://www.dineshonjava.com/spring-hateoas-hypermedia-driven-restful-web-service/" TargetMode="External"/><Relationship Id="rId18" Type="http://schemas.openxmlformats.org/officeDocument/2006/relationships/hyperlink" Target="https://www.dineshonjava.com/spring-batch-process-with-example/" TargetMode="External"/><Relationship Id="rId3" Type="http://schemas.openxmlformats.org/officeDocument/2006/relationships/settings" Target="settings.xml"/><Relationship Id="rId21" Type="http://schemas.openxmlformats.org/officeDocument/2006/relationships/image" Target="media/image2.jpeg"/><Relationship Id="rId7" Type="http://schemas.openxmlformats.org/officeDocument/2006/relationships/hyperlink" Target="https://www.dineshonjava.com/spring-tutorial/" TargetMode="External"/><Relationship Id="rId12" Type="http://schemas.openxmlformats.org/officeDocument/2006/relationships/hyperlink" Target="https://www.dineshonjava.com/using-spring-jdbc-framework-chapter-32/" TargetMode="External"/><Relationship Id="rId17" Type="http://schemas.openxmlformats.org/officeDocument/2006/relationships/hyperlink" Target="https://www.dineshonjava.com/hibernate-3-on-baby-steps/" TargetMode="External"/><Relationship Id="rId2" Type="http://schemas.openxmlformats.org/officeDocument/2006/relationships/styles" Target="styles.xml"/><Relationship Id="rId16" Type="http://schemas.openxmlformats.org/officeDocument/2006/relationships/hyperlink" Target="https://www.dineshonjava.com/core-java-baby-step-to-be-best-java-ian/"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dineshonjava.com/using-hibernate-with-spring-chapter-37/" TargetMode="External"/><Relationship Id="rId11" Type="http://schemas.openxmlformats.org/officeDocument/2006/relationships/hyperlink" Target="https://www.dineshonjava.com/spring-aop-tutorial-with-example-aspect-advice-pointcut-joinpoint/" TargetMode="External"/><Relationship Id="rId24" Type="http://schemas.openxmlformats.org/officeDocument/2006/relationships/theme" Target="theme/theme1.xml"/><Relationship Id="rId5" Type="http://schemas.openxmlformats.org/officeDocument/2006/relationships/hyperlink" Target="https://www.dineshonjava.com/programmatic-transaction-management/" TargetMode="External"/><Relationship Id="rId15" Type="http://schemas.openxmlformats.org/officeDocument/2006/relationships/hyperlink" Target="https://www.dineshonjava.com/jax-rs-web-service-tutorial/" TargetMode="External"/><Relationship Id="rId23" Type="http://schemas.openxmlformats.org/officeDocument/2006/relationships/fontTable" Target="fontTable.xml"/><Relationship Id="rId10" Type="http://schemas.openxmlformats.org/officeDocument/2006/relationships/hyperlink" Target="https://www.dineshonjava.com/spring-security-take-baby-step-to-secure/" TargetMode="External"/><Relationship Id="rId19" Type="http://schemas.openxmlformats.org/officeDocument/2006/relationships/hyperlink" Target="https://www.dineshonjava.com/2012/07/introduction-to-aop-in-spring.html" TargetMode="External"/><Relationship Id="rId4" Type="http://schemas.openxmlformats.org/officeDocument/2006/relationships/webSettings" Target="webSettings.xml"/><Relationship Id="rId9" Type="http://schemas.openxmlformats.org/officeDocument/2006/relationships/hyperlink" Target="https://www.dineshonjava.com/introduction-to-spring-boot-a-spring-boot-complete-guide/" TargetMode="External"/><Relationship Id="rId14" Type="http://schemas.openxmlformats.org/officeDocument/2006/relationships/hyperlink" Target="https://www.dineshonjava.com/microservices-with-spring-boot/"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3331</Words>
  <Characters>18992</Characters>
  <Application>Microsoft Office Word</Application>
  <DocSecurity>0</DocSecurity>
  <Lines>158</Lines>
  <Paragraphs>44</Paragraphs>
  <ScaleCrop>false</ScaleCrop>
  <Company>Grizli777</Company>
  <LinksUpToDate>false</LinksUpToDate>
  <CharactersWithSpaces>22279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Manidweepam</dc:creator>
  <cp:keywords/>
  <dc:description/>
  <cp:lastModifiedBy>Manidweepam</cp:lastModifiedBy>
  <cp:revision>2</cp:revision>
  <dcterms:created xsi:type="dcterms:W3CDTF">2019-05-31T13:17:00Z</dcterms:created>
  <dcterms:modified xsi:type="dcterms:W3CDTF">2019-05-31T13:18:00Z</dcterms:modified>
</cp:coreProperties>
</file>