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664" w:rsidRPr="00A66664" w:rsidRDefault="00A66664" w:rsidP="00A66664">
      <w:pPr>
        <w:spacing w:before="139" w:after="70" w:line="240" w:lineRule="auto"/>
        <w:outlineLvl w:val="0"/>
        <w:rPr>
          <w:rFonts w:ascii="inherit" w:eastAsia="Times New Roman" w:hAnsi="inherit" w:cs="Segoe UI"/>
          <w:color w:val="4E4E4E"/>
          <w:kern w:val="36"/>
          <w:sz w:val="25"/>
          <w:szCs w:val="25"/>
        </w:rPr>
      </w:pPr>
      <w:r w:rsidRPr="00A66664">
        <w:rPr>
          <w:rFonts w:ascii="inherit" w:eastAsia="Times New Roman" w:hAnsi="inherit" w:cs="Segoe UI"/>
          <w:color w:val="4E4E4E"/>
          <w:kern w:val="36"/>
          <w:sz w:val="25"/>
          <w:szCs w:val="25"/>
        </w:rPr>
        <w:t>Bootstrap Typography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Bootstrap sets some standards on typography by changing the way headings, paragraphs and lists get displayed. By default, the bootstrap will use a font size of </w:t>
      </w:r>
      <w:r w:rsidRPr="00A66664">
        <w:rPr>
          <w:rFonts w:ascii="Consolas" w:eastAsia="Times New Roman" w:hAnsi="Consolas" w:cs="Courier New"/>
          <w:color w:val="C7254E"/>
          <w:sz w:val="9"/>
        </w:rPr>
        <w:t>1rem</w:t>
      </w: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(</w:t>
      </w:r>
      <w:r w:rsidRPr="00A66664">
        <w:rPr>
          <w:rFonts w:ascii="Consolas" w:eastAsia="Times New Roman" w:hAnsi="Consolas" w:cs="Courier New"/>
          <w:color w:val="C7254E"/>
          <w:sz w:val="9"/>
        </w:rPr>
        <w:t>16px</w:t>
      </w: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) and the line height is </w:t>
      </w:r>
      <w:r w:rsidRPr="00A66664">
        <w:rPr>
          <w:rFonts w:ascii="Consolas" w:eastAsia="Times New Roman" w:hAnsi="Consolas" w:cs="Courier New"/>
          <w:color w:val="C7254E"/>
          <w:sz w:val="9"/>
        </w:rPr>
        <w:t>1.5</w:t>
      </w: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.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 xml:space="preserve">From bootstrap 4 onwards using default </w:t>
      </w:r>
      <w:proofErr w:type="gramStart"/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 xml:space="preserve">web fonts (Helvetica </w:t>
      </w:r>
      <w:proofErr w:type="spellStart"/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Neue</w:t>
      </w:r>
      <w:proofErr w:type="spellEnd"/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, Helvetica, and Arial) has</w:t>
      </w:r>
      <w:proofErr w:type="gramEnd"/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 xml:space="preserve"> been dropped. Instead, the bootstrap 4 is using “</w:t>
      </w:r>
      <w:r w:rsidRPr="00A66664">
        <w:rPr>
          <w:rFonts w:ascii="Segoe UI" w:eastAsia="Times New Roman" w:hAnsi="Segoe UI" w:cs="Segoe UI"/>
          <w:b/>
          <w:bCs/>
          <w:color w:val="4E4E4E"/>
          <w:sz w:val="10"/>
        </w:rPr>
        <w:t>native font stack</w:t>
      </w: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” to render the text by selecting the best </w:t>
      </w:r>
      <w:r w:rsidRPr="00A66664">
        <w:rPr>
          <w:rFonts w:ascii="Consolas" w:eastAsia="Times New Roman" w:hAnsi="Consolas" w:cs="Courier New"/>
          <w:color w:val="C7254E"/>
          <w:sz w:val="9"/>
        </w:rPr>
        <w:t>font-family</w:t>
      </w: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for each OS and device.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Let’s see the styling for each element in bootstrap.</w:t>
      </w:r>
    </w:p>
    <w:p w:rsidR="00A66664" w:rsidRPr="00A66664" w:rsidRDefault="00A66664" w:rsidP="00A66664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A66664">
        <w:rPr>
          <w:rFonts w:ascii="inherit" w:eastAsia="Times New Roman" w:hAnsi="inherit" w:cs="Segoe UI"/>
          <w:color w:val="4E4E4E"/>
          <w:sz w:val="17"/>
          <w:szCs w:val="17"/>
        </w:rPr>
        <w:t>Bootstrap Headings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The headings in Bootstrap will use the HTML headings </w:t>
      </w:r>
      <w:r w:rsidRPr="00A66664">
        <w:rPr>
          <w:rFonts w:ascii="Consolas" w:eastAsia="Times New Roman" w:hAnsi="Consolas" w:cs="Courier New"/>
          <w:color w:val="C7254E"/>
          <w:sz w:val="9"/>
        </w:rPr>
        <w:t>&lt;h1&gt;</w:t>
      </w: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to </w:t>
      </w:r>
      <w:r w:rsidRPr="00A66664">
        <w:rPr>
          <w:rFonts w:ascii="Consolas" w:eastAsia="Times New Roman" w:hAnsi="Consolas" w:cs="Courier New"/>
          <w:color w:val="C7254E"/>
          <w:sz w:val="9"/>
        </w:rPr>
        <w:t>&lt;h6&gt;</w:t>
      </w: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.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66664" w:rsidRPr="00A66664" w:rsidRDefault="00E02B26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4" w:tgtFrame="_blank" w:history="1">
        <w:r w:rsidR="00A66664" w:rsidRPr="00A66664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proofErr w:type="gramStart"/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h1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h1.</w:t>
      </w:r>
      <w:proofErr w:type="gramEnd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 xml:space="preserve"> Bootstrap heading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h1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proofErr w:type="gramStart"/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h2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h2.</w:t>
      </w:r>
      <w:proofErr w:type="gramEnd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 xml:space="preserve"> Bootstrap heading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h2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proofErr w:type="gramStart"/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h3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h3.</w:t>
      </w:r>
      <w:proofErr w:type="gramEnd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 xml:space="preserve"> Bootstrap heading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h3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proofErr w:type="gramStart"/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h4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h4.</w:t>
      </w:r>
      <w:proofErr w:type="gramEnd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 xml:space="preserve"> Bootstrap heading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h4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proofErr w:type="gramStart"/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h5.</w:t>
      </w:r>
      <w:proofErr w:type="gramEnd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 xml:space="preserve"> Bootstrap heading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proofErr w:type="gramStart"/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h6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h6.</w:t>
      </w:r>
      <w:proofErr w:type="gramEnd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 xml:space="preserve"> Bootstrap heading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h6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The above bootstrap example will return the result like as shown below.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3811905" cy="2190750"/>
            <wp:effectExtent l="19050" t="0" r="0" b="0"/>
            <wp:docPr id="1" name="Picture 1" descr="Bootstrap headings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headings example resul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 xml:space="preserve">The bootstrap has provided the heading </w:t>
      </w:r>
      <w:proofErr w:type="gramStart"/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classes</w:t>
      </w:r>
      <w:proofErr w:type="gramEnd"/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</w:t>
      </w:r>
      <w:r w:rsidRPr="00A66664">
        <w:rPr>
          <w:rFonts w:ascii="Consolas" w:eastAsia="Times New Roman" w:hAnsi="Consolas" w:cs="Courier New"/>
          <w:color w:val="C7254E"/>
          <w:sz w:val="9"/>
        </w:rPr>
        <w:t>.h1</w:t>
      </w: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through </w:t>
      </w:r>
      <w:r w:rsidRPr="00A66664">
        <w:rPr>
          <w:rFonts w:ascii="Consolas" w:eastAsia="Times New Roman" w:hAnsi="Consolas" w:cs="Courier New"/>
          <w:color w:val="C7254E"/>
          <w:sz w:val="9"/>
        </w:rPr>
        <w:t>.h6</w:t>
      </w: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to apply the same headings style on other elements.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Following is the example of using headings classes (</w:t>
      </w:r>
      <w:r w:rsidRPr="00A66664">
        <w:rPr>
          <w:rFonts w:ascii="Consolas" w:eastAsia="Times New Roman" w:hAnsi="Consolas" w:cs="Courier New"/>
          <w:color w:val="C7254E"/>
          <w:sz w:val="9"/>
        </w:rPr>
        <w:t>.h1</w:t>
      </w: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through </w:t>
      </w:r>
      <w:r w:rsidRPr="00A66664">
        <w:rPr>
          <w:rFonts w:ascii="Consolas" w:eastAsia="Times New Roman" w:hAnsi="Consolas" w:cs="Courier New"/>
          <w:color w:val="C7254E"/>
          <w:sz w:val="9"/>
        </w:rPr>
        <w:t>.h6</w:t>
      </w: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) on paragraph (</w:t>
      </w:r>
      <w:r w:rsidRPr="00A66664">
        <w:rPr>
          <w:rFonts w:ascii="Consolas" w:eastAsia="Times New Roman" w:hAnsi="Consolas" w:cs="Courier New"/>
          <w:color w:val="C7254E"/>
          <w:sz w:val="9"/>
        </w:rPr>
        <w:t>&lt;p&gt;</w:t>
      </w: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) tags to achieve the same headings style.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6666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="h1"&gt;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h1. Bootstrap heading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6666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="h2"&gt;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h2. Bootstrap heading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6666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="h3"&gt;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h3. Bootstrap heading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6666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="h4"&gt;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h4. Bootstrap heading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6666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="h5"&gt;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h5. Bootstrap heading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6666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="h6"&gt;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h6. Bootstrap heading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The above bootstrap example will return the result like as shown below.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3811905" cy="2190750"/>
            <wp:effectExtent l="19050" t="0" r="0" b="0"/>
            <wp:docPr id="2" name="Picture 2" descr="Bootstrap headings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otstrap headings example resul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664" w:rsidRPr="00A66664" w:rsidRDefault="00A66664" w:rsidP="00A66664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A66664">
        <w:rPr>
          <w:rFonts w:ascii="inherit" w:eastAsia="Times New Roman" w:hAnsi="inherit" w:cs="Segoe UI"/>
          <w:color w:val="4E4E4E"/>
          <w:sz w:val="17"/>
          <w:szCs w:val="17"/>
        </w:rPr>
        <w:t>Bootstrap Customize Headings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In bootstrap, we can use the </w:t>
      </w:r>
      <w:r w:rsidRPr="00A66664">
        <w:rPr>
          <w:rFonts w:ascii="Consolas" w:eastAsia="Times New Roman" w:hAnsi="Consolas" w:cs="Courier New"/>
          <w:color w:val="C7254E"/>
          <w:sz w:val="9"/>
        </w:rPr>
        <w:t>&lt;small&gt;</w:t>
      </w: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tag with </w:t>
      </w:r>
      <w:r w:rsidRPr="00A66664">
        <w:rPr>
          <w:rFonts w:ascii="Consolas" w:eastAsia="Times New Roman" w:hAnsi="Consolas" w:cs="Courier New"/>
          <w:color w:val="C7254E"/>
          <w:sz w:val="9"/>
        </w:rPr>
        <w:t>.text-muted</w:t>
      </w: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class to display the small secondary text in any heading like as shown below.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66664" w:rsidRPr="00A66664" w:rsidRDefault="00E02B26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6" w:tgtFrame="_blank" w:history="1">
        <w:r w:rsidR="00A66664" w:rsidRPr="00A66664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h1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Heading1 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small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6666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="text-muted"&gt;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Small text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small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h1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h2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Heading2 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small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6666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="text-muted"&gt;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Small text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small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h2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h3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Heading3 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small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6666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="text-muted"&gt;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Small text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small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h3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h4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Heading4 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small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6666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="text-muted"&gt;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Small text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small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h4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lastRenderedPageBreak/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Heading5 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small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6666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="text-muted"&gt;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Small text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small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h6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Heading6 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small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6666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="text-muted"&gt;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Small text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small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h6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The above bootstrap example will return the result like as shown below.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3088005" cy="2151380"/>
            <wp:effectExtent l="19050" t="0" r="0" b="0"/>
            <wp:docPr id="3" name="Picture 3" descr="Bootstrap customized headings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tstrap customized headings example resul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215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664" w:rsidRPr="00A66664" w:rsidRDefault="00A66664" w:rsidP="00A66664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A66664">
        <w:rPr>
          <w:rFonts w:ascii="inherit" w:eastAsia="Times New Roman" w:hAnsi="inherit" w:cs="Segoe UI"/>
          <w:color w:val="4E4E4E"/>
          <w:sz w:val="17"/>
          <w:szCs w:val="17"/>
        </w:rPr>
        <w:t>Bootstrap Display Headings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Bootstrap 4 has introduced </w:t>
      </w:r>
      <w:r w:rsidRPr="00A66664">
        <w:rPr>
          <w:rFonts w:ascii="Segoe UI" w:eastAsia="Times New Roman" w:hAnsi="Segoe UI" w:cs="Segoe UI"/>
          <w:b/>
          <w:bCs/>
          <w:color w:val="4E4E4E"/>
          <w:sz w:val="10"/>
        </w:rPr>
        <w:t>display headings</w:t>
      </w: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to show the headings with larger </w:t>
      </w:r>
      <w:r w:rsidRPr="00A66664">
        <w:rPr>
          <w:rFonts w:ascii="Consolas" w:eastAsia="Times New Roman" w:hAnsi="Consolas" w:cs="Courier New"/>
          <w:color w:val="C7254E"/>
          <w:sz w:val="9"/>
        </w:rPr>
        <w:t>font-size</w:t>
      </w: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and lighter </w:t>
      </w:r>
      <w:r w:rsidRPr="00A66664">
        <w:rPr>
          <w:rFonts w:ascii="Consolas" w:eastAsia="Times New Roman" w:hAnsi="Consolas" w:cs="Courier New"/>
          <w:color w:val="C7254E"/>
          <w:sz w:val="9"/>
        </w:rPr>
        <w:t>font-weight</w:t>
      </w: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. The display headings are useful when you need a heading to stand out.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 xml:space="preserve">Following are the four different </w:t>
      </w:r>
      <w:proofErr w:type="gramStart"/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type</w:t>
      </w:r>
      <w:proofErr w:type="gramEnd"/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 xml:space="preserve"> of display headings available in bootstrap 4.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66664" w:rsidRPr="00A66664" w:rsidRDefault="00E02B26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8" w:tgtFrame="_blank" w:history="1">
        <w:r w:rsidR="00A66664" w:rsidRPr="00A66664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h1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6666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="display-1"&gt;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Display 1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h1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h1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6666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="display-2"&gt;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Display 2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h2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h1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6666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="display-3"&gt;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Display 3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h3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h1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6666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="display-4"&gt;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Display 4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h4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The above bootstrap example will return the result like as shown below.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3211195" cy="3591560"/>
            <wp:effectExtent l="19050" t="0" r="8255" b="0"/>
            <wp:docPr id="4" name="Picture 4" descr="Bootstrap Display Headings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otstrap Display Headings Example Resul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359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You need to remember that the display headings are not responsive by default.</w:t>
      </w:r>
    </w:p>
    <w:p w:rsidR="00A66664" w:rsidRPr="00A66664" w:rsidRDefault="00A66664" w:rsidP="00A66664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A66664">
        <w:rPr>
          <w:rFonts w:ascii="inherit" w:eastAsia="Times New Roman" w:hAnsi="inherit" w:cs="Segoe UI"/>
          <w:color w:val="4E4E4E"/>
          <w:sz w:val="17"/>
          <w:szCs w:val="17"/>
        </w:rPr>
        <w:t>Bootstrap Paragraphs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As discussed, the Bootstrap’s default font size is </w:t>
      </w:r>
      <w:r w:rsidRPr="00A66664">
        <w:rPr>
          <w:rFonts w:ascii="Consolas" w:eastAsia="Times New Roman" w:hAnsi="Consolas" w:cs="Courier New"/>
          <w:color w:val="C7254E"/>
          <w:sz w:val="9"/>
        </w:rPr>
        <w:t>1rem</w:t>
      </w: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(</w:t>
      </w:r>
      <w:r w:rsidRPr="00A66664">
        <w:rPr>
          <w:rFonts w:ascii="Consolas" w:eastAsia="Times New Roman" w:hAnsi="Consolas" w:cs="Courier New"/>
          <w:color w:val="C7254E"/>
          <w:sz w:val="9"/>
        </w:rPr>
        <w:t>16px</w:t>
      </w: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) and line-height is </w:t>
      </w:r>
      <w:r w:rsidRPr="00A66664">
        <w:rPr>
          <w:rFonts w:ascii="Consolas" w:eastAsia="Times New Roman" w:hAnsi="Consolas" w:cs="Courier New"/>
          <w:color w:val="C7254E"/>
          <w:sz w:val="9"/>
        </w:rPr>
        <w:t>1.5</w:t>
      </w: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. This size is for the HTML body, as well as for paragraphs assigned with </w:t>
      </w:r>
      <w:r w:rsidRPr="00A66664">
        <w:rPr>
          <w:rFonts w:ascii="Segoe UI" w:eastAsia="Times New Roman" w:hAnsi="Segoe UI" w:cs="Segoe UI"/>
          <w:b/>
          <w:bCs/>
          <w:color w:val="4E4E4E"/>
          <w:sz w:val="10"/>
        </w:rPr>
        <w:t>&lt;p&gt;</w:t>
      </w: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tag. Also, the paragraphs have a bottom margin </w:t>
      </w:r>
      <w:r w:rsidRPr="00A66664">
        <w:rPr>
          <w:rFonts w:ascii="Consolas" w:eastAsia="Times New Roman" w:hAnsi="Consolas" w:cs="Courier New"/>
          <w:color w:val="C7254E"/>
          <w:sz w:val="9"/>
        </w:rPr>
        <w:t>1rem</w:t>
      </w: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(</w:t>
      </w:r>
      <w:r w:rsidRPr="00A66664">
        <w:rPr>
          <w:rFonts w:ascii="Consolas" w:eastAsia="Times New Roman" w:hAnsi="Consolas" w:cs="Courier New"/>
          <w:color w:val="C7254E"/>
          <w:sz w:val="9"/>
        </w:rPr>
        <w:t>16px</w:t>
      </w: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) by default.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Following is the basic example of creating paragraphs with sample text in bootstrap.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66664" w:rsidRPr="00A66664" w:rsidRDefault="00E02B26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10" w:tgtFrame="_blank" w:history="1">
        <w:r w:rsidR="00A66664" w:rsidRPr="00A66664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6666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="container"&gt;</w:t>
      </w:r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h3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gramStart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The</w:t>
      </w:r>
      <w:proofErr w:type="gramEnd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 xml:space="preserve"> following text is a body text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h3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spellStart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Lorem</w:t>
      </w:r>
      <w:proofErr w:type="spellEnd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 xml:space="preserve"> </w:t>
      </w:r>
      <w:proofErr w:type="spellStart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Ipsum</w:t>
      </w:r>
      <w:proofErr w:type="spellEnd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 xml:space="preserve"> is simply dummy text of the printing and typesetting industry. </w:t>
      </w:r>
      <w:proofErr w:type="spellStart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Lorem</w:t>
      </w:r>
      <w:proofErr w:type="spellEnd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 xml:space="preserve"> </w:t>
      </w:r>
      <w:proofErr w:type="spellStart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Ipsum</w:t>
      </w:r>
      <w:proofErr w:type="spellEnd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 xml:space="preserve"> has been the industry's standard dummy text ever since the 1500s, when an unknown printer took a galley of type and scrambled it to make a type specimen book</w:t>
      </w:r>
      <w:proofErr w:type="gramStart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End"/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 xml:space="preserve">It has survived not only five centuries, but also the leap into electronic typesetting, remaining essentially unchanged. It was </w:t>
      </w:r>
      <w:proofErr w:type="spellStart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popularised</w:t>
      </w:r>
      <w:proofErr w:type="spellEnd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 xml:space="preserve"> in the 1960s with the release of </w:t>
      </w:r>
      <w:proofErr w:type="spellStart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Letraset</w:t>
      </w:r>
      <w:proofErr w:type="spellEnd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 xml:space="preserve"> sheets containing </w:t>
      </w:r>
      <w:proofErr w:type="spellStart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Lorem</w:t>
      </w:r>
      <w:proofErr w:type="spellEnd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 xml:space="preserve"> </w:t>
      </w:r>
      <w:proofErr w:type="spellStart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Ipsum</w:t>
      </w:r>
      <w:proofErr w:type="spellEnd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 xml:space="preserve"> passages, and more recently with desktop publishing software like Aldus PageMaker including versions of </w:t>
      </w:r>
      <w:proofErr w:type="spellStart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Lorem</w:t>
      </w:r>
      <w:proofErr w:type="spellEnd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 xml:space="preserve"> </w:t>
      </w:r>
      <w:proofErr w:type="spellStart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Ipsum</w:t>
      </w:r>
      <w:proofErr w:type="spellEnd"/>
      <w:proofErr w:type="gramStart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End"/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4819650" cy="2535555"/>
            <wp:effectExtent l="19050" t="0" r="0" b="0"/>
            <wp:docPr id="5" name="Picture 5" descr="Bootstrap paragraphs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otstrap paragraphs example result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53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953762" w:rsidRDefault="00953762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953762" w:rsidRDefault="00953762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953762" w:rsidRPr="00A66664" w:rsidRDefault="00953762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proofErr w:type="gramStart"/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If</w:t>
      </w:r>
      <w:r w:rsidR="00953762">
        <w:rPr>
          <w:rFonts w:ascii="Segoe UI" w:eastAsia="Times New Roman" w:hAnsi="Segoe UI" w:cs="Segoe UI"/>
          <w:color w:val="4E4E4E"/>
          <w:sz w:val="10"/>
          <w:szCs w:val="10"/>
        </w:rPr>
        <w:t xml:space="preserve"> </w:t>
      </w: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 xml:space="preserve"> you</w:t>
      </w:r>
      <w:proofErr w:type="gramEnd"/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 xml:space="preserve"> observe the above result, by default bootstrap applied </w:t>
      </w:r>
      <w:r w:rsidRPr="00A66664">
        <w:rPr>
          <w:rFonts w:ascii="Consolas" w:eastAsia="Times New Roman" w:hAnsi="Consolas" w:cs="Courier New"/>
          <w:color w:val="C7254E"/>
          <w:sz w:val="9"/>
        </w:rPr>
        <w:t>1rem</w:t>
      </w: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(</w:t>
      </w:r>
      <w:r w:rsidRPr="00A66664">
        <w:rPr>
          <w:rFonts w:ascii="Consolas" w:eastAsia="Times New Roman" w:hAnsi="Consolas" w:cs="Courier New"/>
          <w:color w:val="C7254E"/>
          <w:sz w:val="9"/>
        </w:rPr>
        <w:t>16px</w:t>
      </w: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) font-size and it applied font-family dynamically.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In bootstrap, we can make paragraphs (</w:t>
      </w:r>
      <w:r w:rsidRPr="00A66664">
        <w:rPr>
          <w:rFonts w:ascii="Consolas" w:eastAsia="Times New Roman" w:hAnsi="Consolas" w:cs="Courier New"/>
          <w:color w:val="C7254E"/>
          <w:sz w:val="9"/>
        </w:rPr>
        <w:t>&lt;p&gt;</w:t>
      </w: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) stand out by adding </w:t>
      </w:r>
      <w:r w:rsidRPr="00A66664">
        <w:rPr>
          <w:rFonts w:ascii="Consolas" w:eastAsia="Times New Roman" w:hAnsi="Consolas" w:cs="Courier New"/>
          <w:color w:val="C7254E"/>
          <w:sz w:val="9"/>
        </w:rPr>
        <w:t>.lead</w:t>
      </w: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class like as shown below.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spellStart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Lorem</w:t>
      </w:r>
      <w:proofErr w:type="spellEnd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 xml:space="preserve"> </w:t>
      </w:r>
      <w:proofErr w:type="spellStart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Ipsum</w:t>
      </w:r>
      <w:proofErr w:type="spellEnd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 xml:space="preserve"> is simply dummy text of the printing and typesetting industry</w:t>
      </w:r>
      <w:proofErr w:type="gramStart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End"/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6666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="lead"&gt;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It has survived not only five centuries, but also the leap into electronic typesetting, remaining essentially unchanged</w:t>
      </w:r>
      <w:proofErr w:type="gramStart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End"/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4744085" cy="1144270"/>
            <wp:effectExtent l="19050" t="0" r="0" b="0"/>
            <wp:docPr id="6" name="Picture 6" descr="Bootstrap paragraphs with lead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otstrap paragraphs with lead example result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114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If you observe the above result, we made a paragraph stand out by applying </w:t>
      </w:r>
      <w:r w:rsidRPr="00A66664">
        <w:rPr>
          <w:rFonts w:ascii="Consolas" w:eastAsia="Times New Roman" w:hAnsi="Consolas" w:cs="Courier New"/>
          <w:color w:val="C7254E"/>
          <w:sz w:val="9"/>
        </w:rPr>
        <w:t>.lead</w:t>
      </w: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class in bootstrap.</w:t>
      </w:r>
    </w:p>
    <w:p w:rsidR="00A66664" w:rsidRPr="00A66664" w:rsidRDefault="00A66664" w:rsidP="00A66664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A66664">
        <w:rPr>
          <w:rFonts w:ascii="inherit" w:eastAsia="Times New Roman" w:hAnsi="inherit" w:cs="Segoe UI"/>
          <w:color w:val="4E4E4E"/>
          <w:sz w:val="17"/>
          <w:szCs w:val="17"/>
        </w:rPr>
        <w:t>Bootstrap Text Formatting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In bootstrap, we can format or style the text in different ways same like we do in HTML by applying the different tags like </w:t>
      </w:r>
      <w:r w:rsidRPr="00A66664">
        <w:rPr>
          <w:rFonts w:ascii="Consolas" w:eastAsia="Times New Roman" w:hAnsi="Consolas" w:cs="Courier New"/>
          <w:color w:val="C7254E"/>
          <w:sz w:val="9"/>
        </w:rPr>
        <w:t>&lt;mark&gt;</w:t>
      </w: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A66664">
        <w:rPr>
          <w:rFonts w:ascii="Consolas" w:eastAsia="Times New Roman" w:hAnsi="Consolas" w:cs="Courier New"/>
          <w:color w:val="C7254E"/>
          <w:sz w:val="9"/>
        </w:rPr>
        <w:t>&lt;</w:t>
      </w:r>
      <w:proofErr w:type="gramStart"/>
      <w:r w:rsidRPr="00A66664">
        <w:rPr>
          <w:rFonts w:ascii="Consolas" w:eastAsia="Times New Roman" w:hAnsi="Consolas" w:cs="Courier New"/>
          <w:color w:val="C7254E"/>
          <w:sz w:val="9"/>
        </w:rPr>
        <w:t>del</w:t>
      </w:r>
      <w:proofErr w:type="gramEnd"/>
      <w:r w:rsidRPr="00A66664">
        <w:rPr>
          <w:rFonts w:ascii="Consolas" w:eastAsia="Times New Roman" w:hAnsi="Consolas" w:cs="Courier New"/>
          <w:color w:val="C7254E"/>
          <w:sz w:val="9"/>
        </w:rPr>
        <w:t>&gt;</w:t>
      </w: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A66664">
        <w:rPr>
          <w:rFonts w:ascii="Consolas" w:eastAsia="Times New Roman" w:hAnsi="Consolas" w:cs="Courier New"/>
          <w:color w:val="C7254E"/>
          <w:sz w:val="9"/>
        </w:rPr>
        <w:t>&lt;ins&gt;</w:t>
      </w: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, etc. like as shown below.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66664" w:rsidRPr="00A66664" w:rsidRDefault="00E02B26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13" w:tgtFrame="_blank" w:history="1">
        <w:r w:rsidR="00A66664" w:rsidRPr="00A66664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6666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="container"&gt;</w:t>
      </w:r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mark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gramStart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This</w:t>
      </w:r>
      <w:proofErr w:type="gramEnd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 xml:space="preserve"> is Marked Text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mark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&gt;&lt;</w:t>
      </w:r>
      <w:proofErr w:type="gramStart"/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del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gramEnd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This text is a deleted text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del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s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gramStart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This</w:t>
      </w:r>
      <w:proofErr w:type="gramEnd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 xml:space="preserve"> text is a strikethrough text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s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&gt;&lt;</w:t>
      </w:r>
      <w:proofErr w:type="gramStart"/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ins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gramEnd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This text is an inserted text in doc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ins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u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 xml:space="preserve">It's </w:t>
      </w:r>
      <w:proofErr w:type="gramStart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a</w:t>
      </w:r>
      <w:proofErr w:type="gramEnd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 xml:space="preserve"> underlined text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u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small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It's a small text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small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strong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It's a bold text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strong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&gt;&lt;</w:t>
      </w:r>
      <w:proofErr w:type="spellStart"/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em</w:t>
      </w:r>
      <w:proofErr w:type="spellEnd"/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Its Italics text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em</w:t>
      </w:r>
      <w:proofErr w:type="spellEnd"/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    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&gt;&lt;</w:t>
      </w:r>
      <w:proofErr w:type="spellStart"/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em</w:t>
      </w:r>
      <w:proofErr w:type="spellEnd"/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gramStart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Its</w:t>
      </w:r>
      <w:proofErr w:type="gramEnd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sub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subscript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sub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text and 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sup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superscript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sup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text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em</w:t>
      </w:r>
      <w:proofErr w:type="spellEnd"/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The above example will format the text elements and return the result like as shown below.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lastRenderedPageBreak/>
        <w:drawing>
          <wp:inline distT="0" distB="0" distL="0" distR="0">
            <wp:extent cx="2305685" cy="3326130"/>
            <wp:effectExtent l="19050" t="0" r="0" b="0"/>
            <wp:docPr id="7" name="Picture 7" descr="Bootstrap text formatting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otstrap text formatting example resul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332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664" w:rsidRPr="00A66664" w:rsidRDefault="00A66664" w:rsidP="00A66664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A66664">
        <w:rPr>
          <w:rFonts w:ascii="inherit" w:eastAsia="Times New Roman" w:hAnsi="inherit" w:cs="Segoe UI"/>
          <w:color w:val="4E4E4E"/>
          <w:sz w:val="17"/>
          <w:szCs w:val="17"/>
        </w:rPr>
        <w:t>Bootstrap Text Alignment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In bootstrap, we have different classes like </w:t>
      </w:r>
      <w:r w:rsidRPr="00A66664">
        <w:rPr>
          <w:rFonts w:ascii="Consolas" w:eastAsia="Times New Roman" w:hAnsi="Consolas" w:cs="Courier New"/>
          <w:color w:val="C7254E"/>
          <w:sz w:val="9"/>
        </w:rPr>
        <w:t>.text-left</w:t>
      </w: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A66664">
        <w:rPr>
          <w:rFonts w:ascii="Consolas" w:eastAsia="Times New Roman" w:hAnsi="Consolas" w:cs="Courier New"/>
          <w:color w:val="C7254E"/>
          <w:sz w:val="9"/>
        </w:rPr>
        <w:t>.text-center</w:t>
      </w: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A66664">
        <w:rPr>
          <w:rFonts w:ascii="Consolas" w:eastAsia="Times New Roman" w:hAnsi="Consolas" w:cs="Courier New"/>
          <w:color w:val="C7254E"/>
          <w:sz w:val="9"/>
        </w:rPr>
        <w:t>.text-right</w:t>
      </w: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, etc. available to align the text based on our requirements.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Following is the example of using different text alignment classes to change the alignment of text.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66664" w:rsidRPr="00A66664" w:rsidRDefault="00E02B26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15" w:tgtFrame="_blank" w:history="1">
        <w:r w:rsidR="00A66664" w:rsidRPr="00A66664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6666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="container"&gt;</w:t>
      </w:r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6666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="text-left"&gt;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Left aligned text</w:t>
      </w:r>
      <w:proofErr w:type="gramStart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End"/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6666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="text-center"&gt;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Center aligned text</w:t>
      </w:r>
      <w:proofErr w:type="gramStart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End"/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6666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="text-right"&gt;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Right aligned text</w:t>
      </w:r>
      <w:proofErr w:type="gramStart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End"/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6666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="text-justify"&gt;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Justified text</w:t>
      </w:r>
      <w:proofErr w:type="gramStart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End"/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6666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="text-</w:t>
      </w:r>
      <w:proofErr w:type="spellStart"/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nowrap</w:t>
      </w:r>
      <w:proofErr w:type="spellEnd"/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"&gt;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No wrap text</w:t>
      </w:r>
      <w:proofErr w:type="gramStart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End"/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4638040" cy="1762760"/>
            <wp:effectExtent l="19050" t="0" r="0" b="0"/>
            <wp:docPr id="8" name="Picture 8" descr="Bootstrap text alignment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ootstrap text alignment example result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664" w:rsidRPr="00A66664" w:rsidRDefault="00A66664" w:rsidP="00A66664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A66664">
        <w:rPr>
          <w:rFonts w:ascii="inherit" w:eastAsia="Times New Roman" w:hAnsi="inherit" w:cs="Segoe UI"/>
          <w:color w:val="4E4E4E"/>
          <w:sz w:val="17"/>
          <w:szCs w:val="17"/>
        </w:rPr>
        <w:t>Bootstrap Text Transformation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In bootstrap, we can transform the text from lowercase to uppercase or capitalized by using </w:t>
      </w:r>
      <w:r w:rsidRPr="00A66664">
        <w:rPr>
          <w:rFonts w:ascii="Consolas" w:eastAsia="Times New Roman" w:hAnsi="Consolas" w:cs="Courier New"/>
          <w:color w:val="C7254E"/>
          <w:sz w:val="9"/>
        </w:rPr>
        <w:t>.text-lowercase</w:t>
      </w: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A66664">
        <w:rPr>
          <w:rFonts w:ascii="Consolas" w:eastAsia="Times New Roman" w:hAnsi="Consolas" w:cs="Courier New"/>
          <w:color w:val="C7254E"/>
          <w:sz w:val="9"/>
        </w:rPr>
        <w:t>.text-uppercase</w:t>
      </w: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A66664">
        <w:rPr>
          <w:rFonts w:ascii="Consolas" w:eastAsia="Times New Roman" w:hAnsi="Consolas" w:cs="Courier New"/>
          <w:color w:val="C7254E"/>
          <w:sz w:val="9"/>
        </w:rPr>
        <w:t>.text-capitalize</w:t>
      </w: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like as shown below.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66664" w:rsidRPr="00A66664" w:rsidRDefault="00E02B26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17" w:tgtFrame="_blank" w:history="1">
        <w:r w:rsidR="00A66664" w:rsidRPr="00A66664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6666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="container"&gt;</w:t>
      </w:r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6666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="text-lowercase"&gt;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Lower Case Text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6666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="text-uppercase"&gt;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Upper case text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6666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="text-capitalize"&gt;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Capitalized text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proofErr w:type="gramStart"/>
      <w:r w:rsidRPr="00A66664">
        <w:rPr>
          <w:rFonts w:ascii="Consolas" w:eastAsia="Times New Roman" w:hAnsi="Consolas" w:cs="Segoe UI"/>
          <w:color w:val="212529"/>
          <w:sz w:val="10"/>
          <w:szCs w:val="10"/>
        </w:rPr>
        <w:t>lower</w:t>
      </w:r>
      <w:proofErr w:type="gramEnd"/>
      <w:r w:rsidRPr="00A66664">
        <w:rPr>
          <w:rFonts w:ascii="Consolas" w:eastAsia="Times New Roman" w:hAnsi="Consolas" w:cs="Segoe UI"/>
          <w:color w:val="212529"/>
          <w:sz w:val="10"/>
          <w:szCs w:val="10"/>
        </w:rPr>
        <w:t xml:space="preserve"> case text</w:t>
      </w:r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212529"/>
          <w:sz w:val="10"/>
          <w:szCs w:val="10"/>
        </w:rPr>
        <w:t>UPPER CASE TEXT</w:t>
      </w:r>
    </w:p>
    <w:p w:rsidR="00A66664" w:rsidRPr="00A66664" w:rsidRDefault="00A66664" w:rsidP="00A66664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212529"/>
          <w:sz w:val="10"/>
          <w:szCs w:val="10"/>
        </w:rPr>
        <w:t>Capitalized Text</w:t>
      </w:r>
    </w:p>
    <w:p w:rsidR="00A66664" w:rsidRPr="00A66664" w:rsidRDefault="00A66664" w:rsidP="00A66664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A66664">
        <w:rPr>
          <w:rFonts w:ascii="inherit" w:eastAsia="Times New Roman" w:hAnsi="inherit" w:cs="Segoe UI"/>
          <w:color w:val="4E4E4E"/>
          <w:sz w:val="17"/>
          <w:szCs w:val="17"/>
        </w:rPr>
        <w:t>Bootstrap Abbreviations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lastRenderedPageBreak/>
        <w:t>The bootstrap will style the HTML </w:t>
      </w:r>
      <w:r w:rsidRPr="00A66664">
        <w:rPr>
          <w:rFonts w:ascii="Consolas" w:eastAsia="Times New Roman" w:hAnsi="Consolas" w:cs="Courier New"/>
          <w:color w:val="C7254E"/>
          <w:sz w:val="9"/>
        </w:rPr>
        <w:t>&lt;</w:t>
      </w:r>
      <w:proofErr w:type="spellStart"/>
      <w:r w:rsidRPr="00A66664">
        <w:rPr>
          <w:rFonts w:ascii="Consolas" w:eastAsia="Times New Roman" w:hAnsi="Consolas" w:cs="Courier New"/>
          <w:color w:val="C7254E"/>
          <w:sz w:val="9"/>
        </w:rPr>
        <w:t>abbr</w:t>
      </w:r>
      <w:proofErr w:type="spellEnd"/>
      <w:r w:rsidRPr="00A66664">
        <w:rPr>
          <w:rFonts w:ascii="Consolas" w:eastAsia="Times New Roman" w:hAnsi="Consolas" w:cs="Courier New"/>
          <w:color w:val="C7254E"/>
          <w:sz w:val="9"/>
        </w:rPr>
        <w:t>&gt;</w:t>
      </w: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element with a dotted border bottom along with the default style of underline and help cursor to provide the additional context on hover.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Following is the example of HTML </w:t>
      </w:r>
      <w:r w:rsidRPr="00A66664">
        <w:rPr>
          <w:rFonts w:ascii="Consolas" w:eastAsia="Times New Roman" w:hAnsi="Consolas" w:cs="Courier New"/>
          <w:color w:val="C7254E"/>
          <w:sz w:val="9"/>
        </w:rPr>
        <w:t>&lt;</w:t>
      </w:r>
      <w:proofErr w:type="spellStart"/>
      <w:r w:rsidRPr="00A66664">
        <w:rPr>
          <w:rFonts w:ascii="Consolas" w:eastAsia="Times New Roman" w:hAnsi="Consolas" w:cs="Courier New"/>
          <w:color w:val="C7254E"/>
          <w:sz w:val="9"/>
        </w:rPr>
        <w:t>abbr</w:t>
      </w:r>
      <w:proofErr w:type="spellEnd"/>
      <w:r w:rsidRPr="00A66664">
        <w:rPr>
          <w:rFonts w:ascii="Consolas" w:eastAsia="Times New Roman" w:hAnsi="Consolas" w:cs="Courier New"/>
          <w:color w:val="C7254E"/>
          <w:sz w:val="9"/>
        </w:rPr>
        <w:t>&gt;</w:t>
      </w: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element for abbreviations in bootstrap.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66664" w:rsidRPr="00A66664" w:rsidRDefault="00E02B26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18" w:tgtFrame="_blank" w:history="1">
        <w:r w:rsidR="00A66664" w:rsidRPr="00A66664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6666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="container"&gt;</w:t>
      </w:r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&gt;&lt;</w:t>
      </w:r>
      <w:proofErr w:type="spellStart"/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abbr</w:t>
      </w:r>
      <w:proofErr w:type="spellEnd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66664">
        <w:rPr>
          <w:rFonts w:ascii="Consolas" w:eastAsia="Times New Roman" w:hAnsi="Consolas" w:cs="Segoe UI"/>
          <w:color w:val="FF0000"/>
          <w:sz w:val="10"/>
          <w:szCs w:val="10"/>
        </w:rPr>
        <w:t>title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="One stop lane for tutorials"&gt;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T</w:t>
      </w:r>
      <w:r>
        <w:rPr>
          <w:rFonts w:ascii="Consolas" w:eastAsia="Times New Roman" w:hAnsi="Consolas" w:cs="Segoe UI"/>
          <w:color w:val="333333"/>
          <w:sz w:val="10"/>
          <w:szCs w:val="10"/>
        </w:rPr>
        <w:t>rainuonline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.com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abbr</w:t>
      </w:r>
      <w:proofErr w:type="spellEnd"/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&gt;&lt;</w:t>
      </w:r>
      <w:proofErr w:type="spellStart"/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abbr</w:t>
      </w:r>
      <w:proofErr w:type="spellEnd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66664">
        <w:rPr>
          <w:rFonts w:ascii="Consolas" w:eastAsia="Times New Roman" w:hAnsi="Consolas" w:cs="Segoe UI"/>
          <w:color w:val="FF0000"/>
          <w:sz w:val="10"/>
          <w:szCs w:val="10"/>
        </w:rPr>
        <w:t>title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="Bootstrap is a CSS/JS Framework"&gt;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Bootstrap Tutorial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abbr</w:t>
      </w:r>
      <w:proofErr w:type="spellEnd"/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A66664" w:rsidRPr="00A66664" w:rsidRDefault="00A66664" w:rsidP="00A66664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A66664">
        <w:rPr>
          <w:rFonts w:ascii="inherit" w:eastAsia="Times New Roman" w:hAnsi="inherit" w:cs="Segoe UI"/>
          <w:color w:val="4E4E4E"/>
          <w:sz w:val="17"/>
          <w:szCs w:val="17"/>
        </w:rPr>
        <w:t xml:space="preserve">Bootstrap </w:t>
      </w:r>
      <w:proofErr w:type="spellStart"/>
      <w:r w:rsidRPr="00A66664">
        <w:rPr>
          <w:rFonts w:ascii="inherit" w:eastAsia="Times New Roman" w:hAnsi="inherit" w:cs="Segoe UI"/>
          <w:color w:val="4E4E4E"/>
          <w:sz w:val="17"/>
          <w:szCs w:val="17"/>
        </w:rPr>
        <w:t>Blockquotes</w:t>
      </w:r>
      <w:proofErr w:type="spellEnd"/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In bootstrap, we can style the quoting blocks from other sources by wrapping the quotes content with </w:t>
      </w:r>
      <w:r w:rsidRPr="00A66664">
        <w:rPr>
          <w:rFonts w:ascii="Consolas" w:eastAsia="Times New Roman" w:hAnsi="Consolas" w:cs="Courier New"/>
          <w:color w:val="C7254E"/>
          <w:sz w:val="9"/>
        </w:rPr>
        <w:t>&lt;</w:t>
      </w:r>
      <w:proofErr w:type="spellStart"/>
      <w:r w:rsidRPr="00A66664">
        <w:rPr>
          <w:rFonts w:ascii="Consolas" w:eastAsia="Times New Roman" w:hAnsi="Consolas" w:cs="Courier New"/>
          <w:color w:val="C7254E"/>
          <w:sz w:val="9"/>
        </w:rPr>
        <w:t>blockquote</w:t>
      </w:r>
      <w:proofErr w:type="spellEnd"/>
      <w:r w:rsidRPr="00A66664">
        <w:rPr>
          <w:rFonts w:ascii="Consolas" w:eastAsia="Times New Roman" w:hAnsi="Consolas" w:cs="Courier New"/>
          <w:color w:val="C7254E"/>
          <w:sz w:val="9"/>
        </w:rPr>
        <w:t xml:space="preserve"> class=”</w:t>
      </w:r>
      <w:proofErr w:type="spellStart"/>
      <w:r w:rsidRPr="00A66664">
        <w:rPr>
          <w:rFonts w:ascii="Consolas" w:eastAsia="Times New Roman" w:hAnsi="Consolas" w:cs="Courier New"/>
          <w:color w:val="C7254E"/>
          <w:sz w:val="9"/>
        </w:rPr>
        <w:t>blockquote</w:t>
      </w:r>
      <w:proofErr w:type="spellEnd"/>
      <w:r w:rsidRPr="00A66664">
        <w:rPr>
          <w:rFonts w:ascii="Consolas" w:eastAsia="Times New Roman" w:hAnsi="Consolas" w:cs="Courier New"/>
          <w:color w:val="C7254E"/>
          <w:sz w:val="9"/>
        </w:rPr>
        <w:t>”&gt;</w:t>
      </w: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element like as shown below.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66664" w:rsidRPr="00A66664" w:rsidRDefault="00E02B26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19" w:tgtFrame="_blank" w:history="1">
        <w:r w:rsidR="00A66664" w:rsidRPr="00A66664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6666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="container"&gt;</w:t>
      </w:r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blockquote</w:t>
      </w:r>
      <w:proofErr w:type="spellEnd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6666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blockquote</w:t>
      </w:r>
      <w:proofErr w:type="spellEnd"/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6666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="mb-0"&gt;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 xml:space="preserve">One day a man said to another: </w:t>
      </w:r>
      <w:proofErr w:type="spellStart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bla</w:t>
      </w:r>
      <w:proofErr w:type="spellEnd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 xml:space="preserve"> </w:t>
      </w:r>
      <w:proofErr w:type="spellStart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bla</w:t>
      </w:r>
      <w:proofErr w:type="spellEnd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 xml:space="preserve"> </w:t>
      </w:r>
      <w:proofErr w:type="spellStart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bla</w:t>
      </w:r>
      <w:proofErr w:type="spellEnd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 xml:space="preserve"> </w:t>
      </w:r>
      <w:proofErr w:type="spellStart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bla</w:t>
      </w:r>
      <w:proofErr w:type="spellEnd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 xml:space="preserve"> </w:t>
      </w:r>
      <w:proofErr w:type="spellStart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bla</w:t>
      </w:r>
      <w:proofErr w:type="spellEnd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 xml:space="preserve">! </w:t>
      </w:r>
      <w:proofErr w:type="gramStart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Really?</w:t>
      </w:r>
      <w:proofErr w:type="gramEnd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 xml:space="preserve"> Yeah</w:t>
      </w:r>
      <w:proofErr w:type="gramStart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!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End"/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blockquote</w:t>
      </w:r>
      <w:proofErr w:type="spellEnd"/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66664" w:rsidRPr="00A66664" w:rsidRDefault="00A66664" w:rsidP="00A66664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 xml:space="preserve">One day a man said to another: </w:t>
      </w:r>
      <w:proofErr w:type="spellStart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bla</w:t>
      </w:r>
      <w:proofErr w:type="spellEnd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 xml:space="preserve"> </w:t>
      </w:r>
      <w:proofErr w:type="spellStart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bla</w:t>
      </w:r>
      <w:proofErr w:type="spellEnd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 xml:space="preserve"> </w:t>
      </w:r>
      <w:proofErr w:type="spellStart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bla</w:t>
      </w:r>
      <w:proofErr w:type="spellEnd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 xml:space="preserve"> </w:t>
      </w:r>
      <w:proofErr w:type="spellStart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bla</w:t>
      </w:r>
      <w:proofErr w:type="spellEnd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 xml:space="preserve"> </w:t>
      </w:r>
      <w:proofErr w:type="spellStart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bla</w:t>
      </w:r>
      <w:proofErr w:type="spellEnd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 xml:space="preserve">! </w:t>
      </w:r>
      <w:proofErr w:type="gramStart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Really?</w:t>
      </w:r>
      <w:proofErr w:type="gramEnd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 xml:space="preserve"> Yeah!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In case, if you want to add the source of quote, we can do it by adding </w:t>
      </w:r>
      <w:r w:rsidRPr="00A66664">
        <w:rPr>
          <w:rFonts w:ascii="Consolas" w:eastAsia="Times New Roman" w:hAnsi="Consolas" w:cs="Courier New"/>
          <w:color w:val="C7254E"/>
          <w:sz w:val="9"/>
        </w:rPr>
        <w:t>&lt;footer&gt;</w:t>
      </w: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element with </w:t>
      </w:r>
      <w:r w:rsidRPr="00A66664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A66664">
        <w:rPr>
          <w:rFonts w:ascii="Consolas" w:eastAsia="Times New Roman" w:hAnsi="Consolas" w:cs="Courier New"/>
          <w:color w:val="C7254E"/>
          <w:sz w:val="9"/>
        </w:rPr>
        <w:t>blockquote</w:t>
      </w:r>
      <w:proofErr w:type="spellEnd"/>
      <w:r w:rsidRPr="00A66664">
        <w:rPr>
          <w:rFonts w:ascii="Consolas" w:eastAsia="Times New Roman" w:hAnsi="Consolas" w:cs="Courier New"/>
          <w:color w:val="C7254E"/>
          <w:sz w:val="9"/>
        </w:rPr>
        <w:t>-footer</w:t>
      </w: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class and wrap the name of the source in </w:t>
      </w:r>
      <w:r w:rsidRPr="00A66664">
        <w:rPr>
          <w:rFonts w:ascii="Consolas" w:eastAsia="Times New Roman" w:hAnsi="Consolas" w:cs="Courier New"/>
          <w:color w:val="C7254E"/>
          <w:sz w:val="9"/>
        </w:rPr>
        <w:t>&lt;cite&gt;</w:t>
      </w: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element like as shown below.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66664" w:rsidRPr="00A66664" w:rsidRDefault="00E02B26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20" w:tgtFrame="_blank" w:history="1">
        <w:r w:rsidR="00A66664" w:rsidRPr="00A66664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blockquote</w:t>
      </w:r>
      <w:proofErr w:type="spellEnd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6666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blockquote</w:t>
      </w:r>
      <w:proofErr w:type="spellEnd"/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6666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="mb-0"&gt;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 xml:space="preserve">One day a man said to another: </w:t>
      </w:r>
      <w:proofErr w:type="spellStart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bla</w:t>
      </w:r>
      <w:proofErr w:type="spellEnd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 xml:space="preserve"> </w:t>
      </w:r>
      <w:proofErr w:type="spellStart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bla</w:t>
      </w:r>
      <w:proofErr w:type="spellEnd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 xml:space="preserve"> </w:t>
      </w:r>
      <w:proofErr w:type="spellStart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bla</w:t>
      </w:r>
      <w:proofErr w:type="spellEnd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 xml:space="preserve"> </w:t>
      </w:r>
      <w:proofErr w:type="spellStart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bla</w:t>
      </w:r>
      <w:proofErr w:type="spellEnd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 xml:space="preserve"> </w:t>
      </w:r>
      <w:proofErr w:type="spellStart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bla</w:t>
      </w:r>
      <w:proofErr w:type="spellEnd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 xml:space="preserve">! </w:t>
      </w:r>
      <w:proofErr w:type="gramStart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Really?</w:t>
      </w:r>
      <w:proofErr w:type="gramEnd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 xml:space="preserve"> Yeah</w:t>
      </w:r>
      <w:proofErr w:type="gramStart"/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!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End"/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footer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6666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blockquote</w:t>
      </w:r>
      <w:proofErr w:type="spellEnd"/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-footer"&gt;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Famous 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cite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66664">
        <w:rPr>
          <w:rFonts w:ascii="Consolas" w:eastAsia="Times New Roman" w:hAnsi="Consolas" w:cs="Segoe UI"/>
          <w:color w:val="FF0000"/>
          <w:sz w:val="10"/>
          <w:szCs w:val="10"/>
        </w:rPr>
        <w:t>title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="Source Title"&gt;</w:t>
      </w:r>
      <w:r w:rsidRPr="00A66664">
        <w:rPr>
          <w:rFonts w:ascii="Consolas" w:eastAsia="Times New Roman" w:hAnsi="Consolas" w:cs="Segoe UI"/>
          <w:color w:val="333333"/>
          <w:sz w:val="10"/>
          <w:szCs w:val="10"/>
        </w:rPr>
        <w:t>Source Title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cite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footer</w:t>
      </w: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A66664">
        <w:rPr>
          <w:rFonts w:ascii="Consolas" w:eastAsia="Times New Roman" w:hAnsi="Consolas" w:cs="Segoe UI"/>
          <w:color w:val="A31515"/>
          <w:sz w:val="10"/>
          <w:szCs w:val="10"/>
        </w:rPr>
        <w:t>blockquote</w:t>
      </w:r>
      <w:proofErr w:type="spellEnd"/>
      <w:r w:rsidRPr="00A6666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A66664" w:rsidRPr="00A66664" w:rsidRDefault="00A66664" w:rsidP="00A6666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6666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66664" w:rsidRPr="00A66664" w:rsidRDefault="00A66664" w:rsidP="00A66664">
      <w:pPr>
        <w:spacing w:after="0" w:line="240" w:lineRule="auto"/>
        <w:rPr>
          <w:ins w:id="0" w:author="Unknown"/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5389245" cy="476885"/>
            <wp:effectExtent l="19050" t="0" r="1905" b="0"/>
            <wp:docPr id="10" name="Picture 10" descr="Bootstrap blockquotes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ootstrap blockquotes example result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664" w:rsidRPr="00A66664" w:rsidRDefault="00A66664" w:rsidP="00A66664">
      <w:pPr>
        <w:spacing w:after="0" w:line="240" w:lineRule="auto"/>
        <w:rPr>
          <w:ins w:id="1" w:author="Unknown"/>
          <w:rFonts w:ascii="Segoe UI" w:eastAsia="Times New Roman" w:hAnsi="Segoe UI" w:cs="Segoe UI"/>
          <w:color w:val="4E4E4E"/>
          <w:sz w:val="10"/>
          <w:szCs w:val="10"/>
        </w:rPr>
      </w:pPr>
      <w:ins w:id="2" w:author="Unknown">
        <w:r w:rsidRPr="00A66664">
          <w:rPr>
            <w:rFonts w:ascii="Segoe UI" w:eastAsia="Times New Roman" w:hAnsi="Segoe UI" w:cs="Segoe UI"/>
            <w:color w:val="4E4E4E"/>
            <w:sz w:val="10"/>
            <w:szCs w:val="10"/>
          </w:rPr>
          <w:t> </w:t>
        </w:r>
      </w:ins>
    </w:p>
    <w:p w:rsidR="00A66664" w:rsidRPr="00A66664" w:rsidRDefault="00A66664" w:rsidP="00A66664">
      <w:pPr>
        <w:spacing w:after="0" w:line="240" w:lineRule="auto"/>
        <w:rPr>
          <w:ins w:id="3" w:author="Unknown"/>
          <w:rFonts w:ascii="Segoe UI" w:eastAsia="Times New Roman" w:hAnsi="Segoe UI" w:cs="Segoe UI"/>
          <w:color w:val="4E4E4E"/>
          <w:sz w:val="10"/>
          <w:szCs w:val="10"/>
        </w:rPr>
      </w:pPr>
      <w:ins w:id="4" w:author="Unknown">
        <w:r w:rsidRPr="00A66664">
          <w:rPr>
            <w:rFonts w:ascii="Segoe UI" w:eastAsia="Times New Roman" w:hAnsi="Segoe UI" w:cs="Segoe UI"/>
            <w:color w:val="4E4E4E"/>
            <w:sz w:val="10"/>
            <w:szCs w:val="10"/>
          </w:rPr>
          <w:t>Even, we can change the block quote align either to left, right, or center by applying </w:t>
        </w:r>
        <w:r w:rsidRPr="00A66664">
          <w:rPr>
            <w:rFonts w:ascii="Consolas" w:eastAsia="Times New Roman" w:hAnsi="Consolas" w:cs="Courier New"/>
            <w:color w:val="C7254E"/>
            <w:sz w:val="9"/>
          </w:rPr>
          <w:t>.text-left</w:t>
        </w:r>
        <w:r w:rsidRPr="00A66664">
          <w:rPr>
            <w:rFonts w:ascii="Segoe UI" w:eastAsia="Times New Roman" w:hAnsi="Segoe UI" w:cs="Segoe UI"/>
            <w:color w:val="4E4E4E"/>
            <w:sz w:val="10"/>
            <w:szCs w:val="10"/>
          </w:rPr>
          <w:t>, </w:t>
        </w:r>
        <w:r w:rsidRPr="00A66664">
          <w:rPr>
            <w:rFonts w:ascii="Consolas" w:eastAsia="Times New Roman" w:hAnsi="Consolas" w:cs="Courier New"/>
            <w:color w:val="C7254E"/>
            <w:sz w:val="9"/>
          </w:rPr>
          <w:t>.text-center</w:t>
        </w:r>
        <w:r w:rsidRPr="00A66664">
          <w:rPr>
            <w:rFonts w:ascii="Segoe UI" w:eastAsia="Times New Roman" w:hAnsi="Segoe UI" w:cs="Segoe UI"/>
            <w:color w:val="4E4E4E"/>
            <w:sz w:val="10"/>
            <w:szCs w:val="10"/>
          </w:rPr>
          <w:t>, </w:t>
        </w:r>
        <w:r w:rsidRPr="00A66664">
          <w:rPr>
            <w:rFonts w:ascii="Consolas" w:eastAsia="Times New Roman" w:hAnsi="Consolas" w:cs="Courier New"/>
            <w:color w:val="C7254E"/>
            <w:sz w:val="9"/>
          </w:rPr>
          <w:t>.text-right</w:t>
        </w:r>
        <w:r w:rsidRPr="00A66664">
          <w:rPr>
            <w:rFonts w:ascii="Segoe UI" w:eastAsia="Times New Roman" w:hAnsi="Segoe UI" w:cs="Segoe UI"/>
            <w:color w:val="4E4E4E"/>
            <w:sz w:val="10"/>
            <w:szCs w:val="10"/>
          </w:rPr>
          <w:t> classes on </w:t>
        </w:r>
        <w:r w:rsidRPr="00A66664">
          <w:rPr>
            <w:rFonts w:ascii="Consolas" w:eastAsia="Times New Roman" w:hAnsi="Consolas" w:cs="Courier New"/>
            <w:color w:val="C7254E"/>
            <w:sz w:val="9"/>
          </w:rPr>
          <w:t>&lt;</w:t>
        </w:r>
        <w:proofErr w:type="spellStart"/>
        <w:r w:rsidRPr="00A66664">
          <w:rPr>
            <w:rFonts w:ascii="Consolas" w:eastAsia="Times New Roman" w:hAnsi="Consolas" w:cs="Courier New"/>
            <w:color w:val="C7254E"/>
            <w:sz w:val="9"/>
          </w:rPr>
          <w:t>blockquote</w:t>
        </w:r>
        <w:proofErr w:type="spellEnd"/>
        <w:r w:rsidRPr="00A66664">
          <w:rPr>
            <w:rFonts w:ascii="Consolas" w:eastAsia="Times New Roman" w:hAnsi="Consolas" w:cs="Courier New"/>
            <w:color w:val="C7254E"/>
            <w:sz w:val="9"/>
          </w:rPr>
          <w:t>&gt;</w:t>
        </w:r>
        <w:r w:rsidRPr="00A66664">
          <w:rPr>
            <w:rFonts w:ascii="Segoe UI" w:eastAsia="Times New Roman" w:hAnsi="Segoe UI" w:cs="Segoe UI"/>
            <w:color w:val="4E4E4E"/>
            <w:sz w:val="10"/>
            <w:szCs w:val="10"/>
          </w:rPr>
          <w:t> element. </w:t>
        </w:r>
      </w:ins>
    </w:p>
    <w:p w:rsidR="00E02B26" w:rsidRDefault="00E02B26"/>
    <w:sectPr w:rsidR="00E02B26" w:rsidSect="00E02B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6"/>
  <w:proofState w:spelling="clean" w:grammar="clean"/>
  <w:defaultTabStop w:val="720"/>
  <w:characterSpacingControl w:val="doNotCompress"/>
  <w:compat>
    <w:useFELayout/>
  </w:compat>
  <w:rsids>
    <w:rsidRoot w:val="00A66664"/>
    <w:rsid w:val="00953762"/>
    <w:rsid w:val="00A66664"/>
    <w:rsid w:val="00E02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B26"/>
  </w:style>
  <w:style w:type="paragraph" w:styleId="Heading1">
    <w:name w:val="heading 1"/>
    <w:basedOn w:val="Normal"/>
    <w:link w:val="Heading1Char"/>
    <w:uiPriority w:val="9"/>
    <w:qFormat/>
    <w:rsid w:val="00A666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666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6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666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66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666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666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666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6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6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301">
          <w:marLeft w:val="0"/>
          <w:marRight w:val="0"/>
          <w:marTop w:val="0"/>
          <w:marBottom w:val="70"/>
          <w:divBdr>
            <w:top w:val="none" w:sz="0" w:space="0" w:color="auto"/>
            <w:left w:val="none" w:sz="0" w:space="0" w:color="auto"/>
            <w:bottom w:val="single" w:sz="2" w:space="4" w:color="EDEDED"/>
            <w:right w:val="none" w:sz="0" w:space="0" w:color="auto"/>
          </w:divBdr>
        </w:div>
        <w:div w:id="2055345117">
          <w:marLeft w:val="-104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4226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2054190413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879711224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2065371948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222716751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20133695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218322011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521165670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025987679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706520844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20057280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564026181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342125225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2080639071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lane.com/example/bootstrap/bootstrap-display-headings-example" TargetMode="External"/><Relationship Id="rId13" Type="http://schemas.openxmlformats.org/officeDocument/2006/relationships/hyperlink" Target="https://www.tutlane.com/example/bootstrap/bootstrap-text-formatting-example" TargetMode="External"/><Relationship Id="rId18" Type="http://schemas.openxmlformats.org/officeDocument/2006/relationships/hyperlink" Target="https://www.tutlane.com/example/bootstrap/bootstrap-abbreviations-example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www.tutlane.com/example/bootstrap/bootstrap-text-transformation-exampl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yperlink" Target="https://www.tutlane.com/example/bootstrap/bootstrap-blockquotes-with-footer-exampl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utlane.com/example/bootstrap/bootstrap-custom-headings-example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www.tutlane.com/example/bootstrap/bootstrap-text-alignment-exampl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tutlane.com/example/bootstrap/bootstrap-paragraphs-example" TargetMode="External"/><Relationship Id="rId19" Type="http://schemas.openxmlformats.org/officeDocument/2006/relationships/hyperlink" Target="https://www.tutlane.com/example/bootstrap/bootstrap-blockquotes-example" TargetMode="External"/><Relationship Id="rId4" Type="http://schemas.openxmlformats.org/officeDocument/2006/relationships/hyperlink" Target="https://www.tutlane.com/example/bootstrap/bootstrap-headings-example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1355</Words>
  <Characters>7724</Characters>
  <Application>Microsoft Office Word</Application>
  <DocSecurity>0</DocSecurity>
  <Lines>64</Lines>
  <Paragraphs>18</Paragraphs>
  <ScaleCrop>false</ScaleCrop>
  <Company>Grizli777</Company>
  <LinksUpToDate>false</LinksUpToDate>
  <CharactersWithSpaces>9061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Manidweepam</dc:creator>
  <cp:keywords/>
  <dc:description/>
  <cp:lastModifiedBy>Manidweepam</cp:lastModifiedBy>
  <cp:revision>3</cp:revision>
  <dcterms:created xsi:type="dcterms:W3CDTF">2020-08-15T12:14:00Z</dcterms:created>
  <dcterms:modified xsi:type="dcterms:W3CDTF">2020-08-17T03:48:00Z</dcterms:modified>
</cp:coreProperties>
</file>